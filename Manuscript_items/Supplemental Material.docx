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96948" w:rsidRPr="00896948" w:rsidRDefault="00896948" w:rsidP="008A6A09">
      <w:pPr>
        <w:spacing w:after="120" w:line="240" w:lineRule="auto"/>
        <w:rPr>
          <w:rFonts w:ascii="Calibri" w:eastAsia="Times New Roman" w:hAnsi="Calibri" w:cs="Calibri"/>
          <w:b/>
          <w:bCs/>
          <w:color w:val="000000"/>
          <w:lang w:val="en-US"/>
        </w:rPr>
      </w:pPr>
      <w:r w:rsidRPr="00896948">
        <w:rPr>
          <w:rFonts w:ascii="Calibri" w:eastAsia="Times New Roman" w:hAnsi="Calibri" w:cs="Calibri"/>
          <w:b/>
          <w:bCs/>
          <w:lang w:val="en-US"/>
        </w:rPr>
        <w:t>Supplemental Table 1</w:t>
      </w:r>
      <w:r w:rsidRPr="00896948">
        <w:rPr>
          <w:rFonts w:ascii="Calibri" w:eastAsia="Times New Roman" w:hAnsi="Calibri" w:cs="Calibri"/>
          <w:bCs/>
          <w:lang w:val="en-US"/>
        </w:rPr>
        <w:t>. Type 2 diabetes risk prediction model included in the analytic framework.</w:t>
      </w:r>
    </w:p>
    <w:tbl>
      <w:tblPr>
        <w:tblW w:w="111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96"/>
        <w:gridCol w:w="1560"/>
        <w:gridCol w:w="1134"/>
        <w:gridCol w:w="3543"/>
        <w:gridCol w:w="1418"/>
        <w:gridCol w:w="1773"/>
      </w:tblGrid>
      <w:tr w:rsidR="00273D41" w:rsidRPr="00896948" w:rsidTr="00273D41">
        <w:trPr>
          <w:trHeight w:val="1050"/>
        </w:trPr>
        <w:tc>
          <w:tcPr>
            <w:tcW w:w="1696" w:type="dxa"/>
            <w:shd w:val="clear" w:color="auto" w:fill="auto"/>
            <w:vAlign w:val="bottom"/>
            <w:hideMark/>
          </w:tcPr>
          <w:p w:rsidR="00273D41" w:rsidRPr="00896948" w:rsidRDefault="00273D41" w:rsidP="00896948">
            <w:pPr>
              <w:spacing w:after="0" w:line="240" w:lineRule="auto"/>
              <w:rPr>
                <w:rFonts w:eastAsia="Times New Roman" w:cstheme="minorHAnsi"/>
                <w:b/>
                <w:bCs/>
                <w:szCs w:val="18"/>
                <w:lang w:val="en-US"/>
              </w:rPr>
            </w:pPr>
            <w:r>
              <w:rPr>
                <w:rFonts w:eastAsia="Times New Roman" w:cstheme="minorHAnsi"/>
                <w:b/>
                <w:bCs/>
                <w:szCs w:val="18"/>
                <w:lang w:val="en-US"/>
              </w:rPr>
              <w:t>Model (year)</w:t>
            </w:r>
          </w:p>
        </w:tc>
        <w:tc>
          <w:tcPr>
            <w:tcW w:w="1560" w:type="dxa"/>
            <w:shd w:val="clear" w:color="auto" w:fill="auto"/>
            <w:vAlign w:val="bottom"/>
            <w:hideMark/>
          </w:tcPr>
          <w:p w:rsidR="00273D41" w:rsidRPr="00896948" w:rsidRDefault="00273D41" w:rsidP="00F660BC">
            <w:pPr>
              <w:spacing w:after="0" w:line="240" w:lineRule="auto"/>
              <w:rPr>
                <w:rFonts w:eastAsia="Times New Roman" w:cstheme="minorHAnsi"/>
                <w:b/>
                <w:bCs/>
                <w:szCs w:val="18"/>
                <w:lang w:val="en-US"/>
              </w:rPr>
            </w:pPr>
            <w:r>
              <w:rPr>
                <w:rFonts w:eastAsia="Times New Roman" w:cstheme="minorHAnsi"/>
                <w:b/>
                <w:bCs/>
                <w:szCs w:val="18"/>
                <w:lang w:val="en-US"/>
              </w:rPr>
              <w:t>Racial composition</w:t>
            </w:r>
          </w:p>
        </w:tc>
        <w:tc>
          <w:tcPr>
            <w:tcW w:w="1134" w:type="dxa"/>
            <w:shd w:val="clear" w:color="auto" w:fill="auto"/>
            <w:vAlign w:val="bottom"/>
            <w:hideMark/>
          </w:tcPr>
          <w:p w:rsidR="00273D41" w:rsidRPr="00896948" w:rsidRDefault="00273D41" w:rsidP="00F660BC">
            <w:pPr>
              <w:spacing w:after="0" w:line="240" w:lineRule="auto"/>
              <w:rPr>
                <w:rFonts w:eastAsia="Times New Roman" w:cstheme="minorHAnsi"/>
                <w:b/>
                <w:bCs/>
                <w:szCs w:val="18"/>
                <w:lang w:val="en-US"/>
              </w:rPr>
            </w:pPr>
            <w:r>
              <w:rPr>
                <w:rFonts w:eastAsia="Times New Roman" w:cstheme="minorHAnsi"/>
                <w:b/>
                <w:bCs/>
                <w:szCs w:val="18"/>
                <w:lang w:val="en-US"/>
              </w:rPr>
              <w:t>% female</w:t>
            </w:r>
          </w:p>
        </w:tc>
        <w:tc>
          <w:tcPr>
            <w:tcW w:w="3543" w:type="dxa"/>
            <w:shd w:val="clear" w:color="auto" w:fill="auto"/>
            <w:vAlign w:val="bottom"/>
            <w:hideMark/>
          </w:tcPr>
          <w:p w:rsidR="00273D41" w:rsidRPr="00896948" w:rsidRDefault="00273D41" w:rsidP="00F660BC">
            <w:pPr>
              <w:spacing w:after="0" w:line="240" w:lineRule="auto"/>
              <w:rPr>
                <w:rFonts w:eastAsia="Times New Roman" w:cstheme="minorHAnsi"/>
                <w:b/>
                <w:bCs/>
                <w:szCs w:val="18"/>
                <w:lang w:val="en-US"/>
              </w:rPr>
            </w:pPr>
            <w:r w:rsidRPr="00896948">
              <w:rPr>
                <w:rFonts w:eastAsia="Times New Roman" w:cstheme="minorHAnsi"/>
                <w:b/>
                <w:bCs/>
                <w:szCs w:val="18"/>
                <w:lang w:val="en-US"/>
              </w:rPr>
              <w:t>Components</w:t>
            </w:r>
          </w:p>
        </w:tc>
        <w:tc>
          <w:tcPr>
            <w:tcW w:w="1418" w:type="dxa"/>
            <w:shd w:val="clear" w:color="auto" w:fill="auto"/>
            <w:vAlign w:val="bottom"/>
            <w:hideMark/>
          </w:tcPr>
          <w:p w:rsidR="00273D41" w:rsidRPr="00896948" w:rsidRDefault="00273D41" w:rsidP="00F660BC">
            <w:pPr>
              <w:spacing w:after="0" w:line="240" w:lineRule="auto"/>
              <w:rPr>
                <w:rFonts w:eastAsia="Times New Roman" w:cstheme="minorHAnsi"/>
                <w:b/>
                <w:bCs/>
                <w:szCs w:val="18"/>
                <w:lang w:val="en-US"/>
              </w:rPr>
            </w:pPr>
            <w:r w:rsidRPr="00896948">
              <w:rPr>
                <w:rFonts w:eastAsia="Times New Roman" w:cstheme="minorHAnsi"/>
                <w:b/>
                <w:bCs/>
                <w:szCs w:val="18"/>
                <w:lang w:val="en-US"/>
              </w:rPr>
              <w:t>Outcome</w:t>
            </w:r>
          </w:p>
        </w:tc>
        <w:tc>
          <w:tcPr>
            <w:tcW w:w="1773" w:type="dxa"/>
            <w:shd w:val="clear" w:color="auto" w:fill="auto"/>
            <w:vAlign w:val="bottom"/>
            <w:hideMark/>
          </w:tcPr>
          <w:p w:rsidR="00273D41" w:rsidRPr="00896948" w:rsidRDefault="00273D41" w:rsidP="00F660BC">
            <w:pPr>
              <w:spacing w:after="0" w:line="240" w:lineRule="auto"/>
              <w:rPr>
                <w:rFonts w:eastAsia="Times New Roman" w:cstheme="minorHAnsi"/>
                <w:b/>
                <w:bCs/>
                <w:szCs w:val="18"/>
                <w:lang w:val="en-US"/>
              </w:rPr>
            </w:pPr>
            <w:r w:rsidRPr="00896948">
              <w:rPr>
                <w:rFonts w:eastAsia="Times New Roman" w:cstheme="minorHAnsi"/>
                <w:b/>
                <w:bCs/>
                <w:szCs w:val="18"/>
                <w:lang w:val="en-US"/>
              </w:rPr>
              <w:t>Equation</w:t>
            </w:r>
          </w:p>
        </w:tc>
      </w:tr>
      <w:tr w:rsidR="00273D41" w:rsidRPr="00896948" w:rsidTr="00273D41">
        <w:trPr>
          <w:trHeight w:val="1930"/>
        </w:trPr>
        <w:tc>
          <w:tcPr>
            <w:tcW w:w="1696" w:type="dxa"/>
            <w:shd w:val="clear" w:color="auto" w:fill="auto"/>
            <w:vAlign w:val="center"/>
            <w:hideMark/>
          </w:tcPr>
          <w:p w:rsidR="00273D41" w:rsidRPr="00896948" w:rsidRDefault="00273D41" w:rsidP="00273D41">
            <w:pPr>
              <w:spacing w:after="0" w:line="240" w:lineRule="auto"/>
              <w:rPr>
                <w:rFonts w:eastAsia="Times New Roman" w:cstheme="minorHAnsi"/>
                <w:szCs w:val="18"/>
                <w:lang w:val="en-US"/>
              </w:rPr>
            </w:pPr>
            <w:r w:rsidRPr="00896948">
              <w:rPr>
                <w:rFonts w:eastAsia="Times New Roman" w:cstheme="minorHAnsi"/>
                <w:szCs w:val="18"/>
                <w:lang w:val="en-US"/>
              </w:rPr>
              <w:t>Framingham Offspring Risk Score</w:t>
            </w:r>
            <w:r>
              <w:rPr>
                <w:rFonts w:eastAsia="Times New Roman" w:cstheme="minorHAnsi"/>
                <w:szCs w:val="18"/>
                <w:lang w:val="en-US"/>
              </w:rPr>
              <w:t xml:space="preserve"> (2007)</w:t>
            </w:r>
          </w:p>
        </w:tc>
        <w:tc>
          <w:tcPr>
            <w:tcW w:w="1560" w:type="dxa"/>
            <w:shd w:val="clear" w:color="auto" w:fill="auto"/>
            <w:vAlign w:val="center"/>
            <w:hideMark/>
          </w:tcPr>
          <w:p w:rsidR="00273D41" w:rsidRPr="00896948" w:rsidRDefault="00273D41" w:rsidP="00273D41">
            <w:pPr>
              <w:spacing w:after="0" w:line="240" w:lineRule="auto"/>
              <w:rPr>
                <w:rFonts w:eastAsia="Times New Roman" w:cstheme="minorHAnsi"/>
                <w:szCs w:val="18"/>
                <w:lang w:val="en-US"/>
              </w:rPr>
            </w:pPr>
            <w:r w:rsidRPr="00896948">
              <w:rPr>
                <w:rFonts w:eastAsia="Times New Roman" w:cstheme="minorHAnsi"/>
                <w:szCs w:val="18"/>
                <w:lang w:val="en-US"/>
              </w:rPr>
              <w:t>99% non-Hispanic White</w:t>
            </w:r>
          </w:p>
        </w:tc>
        <w:tc>
          <w:tcPr>
            <w:tcW w:w="1134" w:type="dxa"/>
            <w:shd w:val="clear" w:color="auto" w:fill="auto"/>
            <w:vAlign w:val="center"/>
            <w:hideMark/>
          </w:tcPr>
          <w:p w:rsidR="00273D41" w:rsidRPr="00896948" w:rsidRDefault="00273D41" w:rsidP="00273D41">
            <w:pPr>
              <w:spacing w:after="0" w:line="240" w:lineRule="auto"/>
              <w:rPr>
                <w:rFonts w:eastAsia="Times New Roman" w:cstheme="minorHAnsi"/>
                <w:szCs w:val="18"/>
                <w:lang w:val="en-US"/>
              </w:rPr>
            </w:pPr>
            <w:r>
              <w:rPr>
                <w:rFonts w:eastAsia="Times New Roman" w:cstheme="minorHAnsi"/>
                <w:szCs w:val="18"/>
                <w:lang w:val="en-US"/>
              </w:rPr>
              <w:t>53.9</w:t>
            </w:r>
          </w:p>
        </w:tc>
        <w:tc>
          <w:tcPr>
            <w:tcW w:w="3543" w:type="dxa"/>
            <w:shd w:val="clear" w:color="auto" w:fill="auto"/>
            <w:vAlign w:val="center"/>
            <w:hideMark/>
          </w:tcPr>
          <w:p w:rsidR="00273D41" w:rsidRPr="00896948" w:rsidRDefault="00273D41" w:rsidP="00273D41">
            <w:pPr>
              <w:spacing w:after="0" w:line="240" w:lineRule="auto"/>
              <w:rPr>
                <w:rFonts w:eastAsia="Times New Roman" w:cstheme="minorHAnsi"/>
                <w:szCs w:val="18"/>
                <w:lang w:val="en-US"/>
              </w:rPr>
            </w:pPr>
            <w:r w:rsidRPr="00896948">
              <w:rPr>
                <w:rFonts w:eastAsia="Times New Roman" w:cstheme="minorHAnsi"/>
                <w:szCs w:val="18"/>
                <w:lang w:val="en-US"/>
              </w:rPr>
              <w:t>- Sex</w:t>
            </w:r>
            <w:r w:rsidRPr="00896948">
              <w:rPr>
                <w:rFonts w:eastAsia="Times New Roman" w:cstheme="minorHAnsi"/>
                <w:szCs w:val="18"/>
                <w:lang w:val="en-US"/>
              </w:rPr>
              <w:br/>
              <w:t>- Fasting glucose</w:t>
            </w:r>
            <w:r w:rsidRPr="00896948">
              <w:rPr>
                <w:rFonts w:eastAsia="Times New Roman" w:cstheme="minorHAnsi"/>
                <w:szCs w:val="18"/>
                <w:lang w:val="en-US"/>
              </w:rPr>
              <w:br/>
              <w:t>- BMI</w:t>
            </w:r>
            <w:r w:rsidRPr="00896948">
              <w:rPr>
                <w:rFonts w:eastAsia="Times New Roman" w:cstheme="minorHAnsi"/>
                <w:szCs w:val="18"/>
                <w:lang w:val="en-US"/>
              </w:rPr>
              <w:br/>
              <w:t>- HDL-C</w:t>
            </w:r>
            <w:r w:rsidRPr="00896948">
              <w:rPr>
                <w:rFonts w:eastAsia="Times New Roman" w:cstheme="minorHAnsi"/>
                <w:szCs w:val="18"/>
                <w:lang w:val="en-US"/>
              </w:rPr>
              <w:br/>
              <w:t xml:space="preserve">- </w:t>
            </w:r>
            <w:r>
              <w:rPr>
                <w:rFonts w:eastAsia="Times New Roman" w:cstheme="minorHAnsi"/>
                <w:szCs w:val="18"/>
                <w:lang w:val="en-US"/>
              </w:rPr>
              <w:t>Parental history of diabetes</w:t>
            </w:r>
            <w:r w:rsidRPr="00896948">
              <w:rPr>
                <w:rFonts w:eastAsia="Times New Roman" w:cstheme="minorHAnsi"/>
                <w:szCs w:val="18"/>
                <w:lang w:val="en-US"/>
              </w:rPr>
              <w:br/>
              <w:t>- Triglycerides</w:t>
            </w:r>
            <w:r w:rsidRPr="00896948">
              <w:rPr>
                <w:rFonts w:eastAsia="Times New Roman" w:cstheme="minorHAnsi"/>
                <w:szCs w:val="18"/>
                <w:lang w:val="en-US"/>
              </w:rPr>
              <w:br/>
              <w:t>- Systolic and diastolic blood pressure</w:t>
            </w:r>
            <w:r w:rsidRPr="00896948">
              <w:rPr>
                <w:rFonts w:eastAsia="Times New Roman" w:cstheme="minorHAnsi"/>
                <w:szCs w:val="18"/>
                <w:lang w:val="en-US"/>
              </w:rPr>
              <w:br/>
              <w:t>- Antihypertensive treatment</w:t>
            </w:r>
          </w:p>
        </w:tc>
        <w:tc>
          <w:tcPr>
            <w:tcW w:w="1418" w:type="dxa"/>
            <w:shd w:val="clear" w:color="auto" w:fill="auto"/>
            <w:vAlign w:val="center"/>
            <w:hideMark/>
          </w:tcPr>
          <w:p w:rsidR="00273D41" w:rsidRPr="00896948" w:rsidRDefault="00273D41" w:rsidP="00273D41">
            <w:pPr>
              <w:spacing w:after="0" w:line="240" w:lineRule="auto"/>
              <w:rPr>
                <w:rFonts w:eastAsia="Times New Roman" w:cstheme="minorHAnsi"/>
                <w:szCs w:val="18"/>
                <w:lang w:val="en-US"/>
              </w:rPr>
            </w:pPr>
            <w:r w:rsidRPr="00896948">
              <w:rPr>
                <w:rFonts w:eastAsia="Times New Roman" w:cstheme="minorHAnsi"/>
                <w:szCs w:val="18"/>
                <w:lang w:val="en-US"/>
              </w:rPr>
              <w:t>8-year risk</w:t>
            </w:r>
          </w:p>
        </w:tc>
        <w:tc>
          <w:tcPr>
            <w:tcW w:w="1773" w:type="dxa"/>
            <w:shd w:val="clear" w:color="auto" w:fill="auto"/>
            <w:vAlign w:val="center"/>
            <w:hideMark/>
          </w:tcPr>
          <w:p w:rsidR="00273D41" w:rsidRPr="00896948" w:rsidRDefault="00273D41" w:rsidP="00273D41">
            <w:pPr>
              <w:spacing w:after="0" w:line="240" w:lineRule="auto"/>
              <w:rPr>
                <w:rFonts w:eastAsia="Times New Roman" w:cstheme="minorHAnsi"/>
                <w:szCs w:val="18"/>
                <w:lang w:val="en-US"/>
              </w:rPr>
            </w:pPr>
            <w:r w:rsidRPr="00896948">
              <w:rPr>
                <w:rFonts w:eastAsia="Times New Roman" w:cstheme="minorHAnsi"/>
                <w:szCs w:val="18"/>
                <w:lang w:val="en-US"/>
              </w:rPr>
              <w:t>PMID: 17533210</w:t>
            </w:r>
            <w:r>
              <w:rPr>
                <w:rFonts w:eastAsia="Times New Roman" w:cstheme="minorHAnsi"/>
                <w:szCs w:val="18"/>
                <w:lang w:val="en-US"/>
              </w:rPr>
              <w:t xml:space="preserve">, </w:t>
            </w:r>
            <w:r w:rsidRPr="00896948">
              <w:rPr>
                <w:rFonts w:eastAsia="Times New Roman" w:cstheme="minorHAnsi"/>
                <w:b/>
                <w:bCs/>
                <w:i/>
                <w:iCs/>
                <w:szCs w:val="18"/>
                <w:lang w:val="en-US"/>
              </w:rPr>
              <w:t>Table 6</w:t>
            </w:r>
            <w:r w:rsidRPr="00896948">
              <w:rPr>
                <w:rFonts w:eastAsia="Times New Roman" w:cstheme="minorHAnsi"/>
                <w:szCs w:val="18"/>
                <w:lang w:val="en-US"/>
              </w:rPr>
              <w:t>.</w:t>
            </w:r>
            <w:r w:rsidRPr="00896948">
              <w:rPr>
                <w:rFonts w:eastAsia="Times New Roman" w:cstheme="minorHAnsi"/>
                <w:szCs w:val="18"/>
                <w:lang w:val="en-US"/>
              </w:rPr>
              <w:br/>
            </w:r>
          </w:p>
        </w:tc>
      </w:tr>
      <w:tr w:rsidR="00273D41" w:rsidRPr="00896948" w:rsidTr="00273D41">
        <w:trPr>
          <w:trHeight w:val="2170"/>
        </w:trPr>
        <w:tc>
          <w:tcPr>
            <w:tcW w:w="1696" w:type="dxa"/>
            <w:shd w:val="clear" w:color="auto" w:fill="auto"/>
            <w:vAlign w:val="center"/>
            <w:hideMark/>
          </w:tcPr>
          <w:p w:rsidR="00273D41" w:rsidRPr="00896948" w:rsidRDefault="00273D41" w:rsidP="00273D41">
            <w:pPr>
              <w:spacing w:after="0" w:line="240" w:lineRule="auto"/>
              <w:rPr>
                <w:rFonts w:eastAsia="Times New Roman" w:cstheme="minorHAnsi"/>
                <w:szCs w:val="18"/>
                <w:lang w:val="en-US"/>
              </w:rPr>
            </w:pPr>
            <w:r w:rsidRPr="00896948">
              <w:rPr>
                <w:rFonts w:eastAsia="Times New Roman" w:cstheme="minorHAnsi"/>
                <w:szCs w:val="18"/>
                <w:lang w:val="en-US"/>
              </w:rPr>
              <w:t>ARIC Model - Clinical variables plus fasting glucose and lipids</w:t>
            </w:r>
            <w:r>
              <w:rPr>
                <w:rFonts w:eastAsia="Times New Roman" w:cstheme="minorHAnsi"/>
                <w:szCs w:val="18"/>
                <w:lang w:val="en-US"/>
              </w:rPr>
              <w:t xml:space="preserve"> (2005)</w:t>
            </w:r>
          </w:p>
        </w:tc>
        <w:tc>
          <w:tcPr>
            <w:tcW w:w="1560" w:type="dxa"/>
            <w:shd w:val="clear" w:color="auto" w:fill="auto"/>
            <w:vAlign w:val="center"/>
            <w:hideMark/>
          </w:tcPr>
          <w:p w:rsidR="00273D41" w:rsidRPr="00896948" w:rsidRDefault="00273D41" w:rsidP="00273D41">
            <w:pPr>
              <w:spacing w:after="0" w:line="240" w:lineRule="auto"/>
              <w:rPr>
                <w:rFonts w:eastAsia="Times New Roman" w:cstheme="minorHAnsi"/>
                <w:szCs w:val="18"/>
                <w:lang w:val="en-US"/>
              </w:rPr>
            </w:pPr>
            <w:r w:rsidRPr="00896948">
              <w:rPr>
                <w:rFonts w:eastAsia="Times New Roman" w:cstheme="minorHAnsi"/>
                <w:szCs w:val="18"/>
                <w:lang w:val="en-US"/>
              </w:rPr>
              <w:t>85% non-Hispanic White, 15% non-Hispanic Black</w:t>
            </w:r>
          </w:p>
        </w:tc>
        <w:tc>
          <w:tcPr>
            <w:tcW w:w="1134" w:type="dxa"/>
            <w:shd w:val="clear" w:color="auto" w:fill="auto"/>
            <w:vAlign w:val="center"/>
            <w:hideMark/>
          </w:tcPr>
          <w:p w:rsidR="00273D41" w:rsidRPr="00896948" w:rsidRDefault="00273D41" w:rsidP="00273D41">
            <w:pPr>
              <w:spacing w:after="0" w:line="240" w:lineRule="auto"/>
              <w:rPr>
                <w:rFonts w:eastAsia="Times New Roman" w:cstheme="minorHAnsi"/>
                <w:szCs w:val="18"/>
                <w:lang w:val="en-US"/>
              </w:rPr>
            </w:pPr>
            <w:r>
              <w:rPr>
                <w:rFonts w:eastAsia="Times New Roman" w:cstheme="minorHAnsi"/>
                <w:szCs w:val="18"/>
                <w:lang w:val="en-US"/>
              </w:rPr>
              <w:t>56%</w:t>
            </w:r>
          </w:p>
        </w:tc>
        <w:tc>
          <w:tcPr>
            <w:tcW w:w="3543" w:type="dxa"/>
            <w:shd w:val="clear" w:color="auto" w:fill="auto"/>
            <w:vAlign w:val="center"/>
            <w:hideMark/>
          </w:tcPr>
          <w:p w:rsidR="00273D41" w:rsidRPr="00896948" w:rsidRDefault="00273D41" w:rsidP="00273D41">
            <w:pPr>
              <w:spacing w:after="0" w:line="240" w:lineRule="auto"/>
              <w:rPr>
                <w:rFonts w:eastAsia="Times New Roman" w:cstheme="minorHAnsi"/>
                <w:szCs w:val="18"/>
                <w:lang w:val="en-US"/>
              </w:rPr>
            </w:pPr>
            <w:r w:rsidRPr="00896948">
              <w:rPr>
                <w:rFonts w:eastAsia="Times New Roman" w:cstheme="minorHAnsi"/>
                <w:szCs w:val="18"/>
                <w:lang w:val="en-US"/>
              </w:rPr>
              <w:t>- Age</w:t>
            </w:r>
            <w:r w:rsidRPr="00896948">
              <w:rPr>
                <w:rFonts w:eastAsia="Times New Roman" w:cstheme="minorHAnsi"/>
                <w:szCs w:val="18"/>
                <w:lang w:val="en-US"/>
              </w:rPr>
              <w:br/>
              <w:t>- Race (Black vs. White)</w:t>
            </w:r>
            <w:r w:rsidRPr="00896948">
              <w:rPr>
                <w:rFonts w:eastAsia="Times New Roman" w:cstheme="minorHAnsi"/>
                <w:szCs w:val="18"/>
                <w:lang w:val="en-US"/>
              </w:rPr>
              <w:br/>
              <w:t xml:space="preserve">- </w:t>
            </w:r>
            <w:r>
              <w:rPr>
                <w:rFonts w:eastAsia="Times New Roman" w:cstheme="minorHAnsi"/>
                <w:szCs w:val="18"/>
                <w:lang w:val="en-US"/>
              </w:rPr>
              <w:t>Parental history of diabetes</w:t>
            </w:r>
            <w:r w:rsidRPr="00896948">
              <w:rPr>
                <w:rFonts w:eastAsia="Times New Roman" w:cstheme="minorHAnsi"/>
                <w:szCs w:val="18"/>
                <w:lang w:val="en-US"/>
              </w:rPr>
              <w:br/>
              <w:t>- Fasting glucose</w:t>
            </w:r>
            <w:r w:rsidRPr="00896948">
              <w:rPr>
                <w:rFonts w:eastAsia="Times New Roman" w:cstheme="minorHAnsi"/>
                <w:szCs w:val="18"/>
                <w:lang w:val="en-US"/>
              </w:rPr>
              <w:br/>
              <w:t>- Systolic blood pressure</w:t>
            </w:r>
            <w:r w:rsidRPr="00896948">
              <w:rPr>
                <w:rFonts w:eastAsia="Times New Roman" w:cstheme="minorHAnsi"/>
                <w:szCs w:val="18"/>
                <w:lang w:val="en-US"/>
              </w:rPr>
              <w:br/>
              <w:t>- Waist circumference</w:t>
            </w:r>
            <w:r w:rsidRPr="00896948">
              <w:rPr>
                <w:rFonts w:eastAsia="Times New Roman" w:cstheme="minorHAnsi"/>
                <w:szCs w:val="18"/>
                <w:lang w:val="en-US"/>
              </w:rPr>
              <w:br/>
              <w:t>- Height</w:t>
            </w:r>
            <w:r w:rsidRPr="00896948">
              <w:rPr>
                <w:rFonts w:eastAsia="Times New Roman" w:cstheme="minorHAnsi"/>
                <w:szCs w:val="18"/>
                <w:lang w:val="en-US"/>
              </w:rPr>
              <w:br/>
              <w:t>- HDL-C</w:t>
            </w:r>
            <w:r w:rsidRPr="00896948">
              <w:rPr>
                <w:rFonts w:eastAsia="Times New Roman" w:cstheme="minorHAnsi"/>
                <w:szCs w:val="18"/>
                <w:lang w:val="en-US"/>
              </w:rPr>
              <w:br/>
              <w:t>- Triglycerides</w:t>
            </w:r>
          </w:p>
        </w:tc>
        <w:tc>
          <w:tcPr>
            <w:tcW w:w="1418" w:type="dxa"/>
            <w:shd w:val="clear" w:color="auto" w:fill="auto"/>
            <w:vAlign w:val="center"/>
            <w:hideMark/>
          </w:tcPr>
          <w:p w:rsidR="00273D41" w:rsidRPr="00896948" w:rsidRDefault="00273D41" w:rsidP="00273D41">
            <w:pPr>
              <w:spacing w:after="0" w:line="240" w:lineRule="auto"/>
              <w:rPr>
                <w:rFonts w:eastAsia="Times New Roman" w:cstheme="minorHAnsi"/>
                <w:szCs w:val="18"/>
                <w:lang w:val="en-US"/>
              </w:rPr>
            </w:pPr>
            <w:r w:rsidRPr="00896948">
              <w:rPr>
                <w:rFonts w:eastAsia="Times New Roman" w:cstheme="minorHAnsi"/>
                <w:szCs w:val="18"/>
                <w:lang w:val="en-US"/>
              </w:rPr>
              <w:t>9-year risk</w:t>
            </w:r>
          </w:p>
        </w:tc>
        <w:tc>
          <w:tcPr>
            <w:tcW w:w="1773" w:type="dxa"/>
            <w:shd w:val="clear" w:color="auto" w:fill="auto"/>
            <w:vAlign w:val="center"/>
            <w:hideMark/>
          </w:tcPr>
          <w:p w:rsidR="00273D41" w:rsidRPr="00896948" w:rsidRDefault="00273D41" w:rsidP="00273D41">
            <w:pPr>
              <w:spacing w:after="0" w:line="240" w:lineRule="auto"/>
              <w:rPr>
                <w:rFonts w:eastAsia="Times New Roman" w:cstheme="minorHAnsi"/>
                <w:szCs w:val="18"/>
                <w:lang w:val="en-US"/>
              </w:rPr>
            </w:pPr>
            <w:r w:rsidRPr="00896948">
              <w:rPr>
                <w:rFonts w:eastAsia="Times New Roman" w:cstheme="minorHAnsi"/>
                <w:szCs w:val="18"/>
                <w:lang w:val="en-US"/>
              </w:rPr>
              <w:t>PMID: 16043747</w:t>
            </w:r>
            <w:r>
              <w:rPr>
                <w:rFonts w:eastAsia="Times New Roman" w:cstheme="minorHAnsi"/>
                <w:szCs w:val="18"/>
                <w:lang w:val="en-US"/>
              </w:rPr>
              <w:t xml:space="preserve">, </w:t>
            </w:r>
            <w:r w:rsidRPr="00896948">
              <w:rPr>
                <w:rFonts w:eastAsia="Times New Roman" w:cstheme="minorHAnsi"/>
                <w:b/>
                <w:bCs/>
                <w:i/>
                <w:iCs/>
                <w:szCs w:val="18"/>
                <w:lang w:val="en-US"/>
              </w:rPr>
              <w:t>Table 1</w:t>
            </w:r>
            <w:r w:rsidRPr="00896948">
              <w:rPr>
                <w:rFonts w:eastAsia="Times New Roman" w:cstheme="minorHAnsi"/>
                <w:szCs w:val="18"/>
                <w:lang w:val="en-US"/>
              </w:rPr>
              <w:br/>
            </w:r>
          </w:p>
        </w:tc>
      </w:tr>
      <w:tr w:rsidR="00273D41" w:rsidRPr="00896948" w:rsidTr="00273D41">
        <w:trPr>
          <w:trHeight w:val="2170"/>
        </w:trPr>
        <w:tc>
          <w:tcPr>
            <w:tcW w:w="1696" w:type="dxa"/>
            <w:shd w:val="clear" w:color="auto" w:fill="auto"/>
            <w:vAlign w:val="center"/>
            <w:hideMark/>
          </w:tcPr>
          <w:p w:rsidR="00273D41" w:rsidRPr="00896948" w:rsidRDefault="00273D41" w:rsidP="00273D41">
            <w:pPr>
              <w:spacing w:after="0" w:line="240" w:lineRule="auto"/>
              <w:rPr>
                <w:rFonts w:eastAsia="Times New Roman" w:cstheme="minorHAnsi"/>
                <w:szCs w:val="18"/>
                <w:lang w:val="en-US"/>
              </w:rPr>
            </w:pPr>
            <w:r w:rsidRPr="00896948">
              <w:rPr>
                <w:rFonts w:eastAsia="Times New Roman" w:cstheme="minorHAnsi"/>
                <w:szCs w:val="18"/>
                <w:lang w:val="en-US"/>
              </w:rPr>
              <w:t>San Antonio</w:t>
            </w:r>
            <w:r>
              <w:rPr>
                <w:rFonts w:eastAsia="Times New Roman" w:cstheme="minorHAnsi"/>
                <w:szCs w:val="18"/>
                <w:lang w:val="en-US"/>
              </w:rPr>
              <w:t xml:space="preserve"> Risk</w:t>
            </w:r>
            <w:r w:rsidRPr="00896948">
              <w:rPr>
                <w:rFonts w:eastAsia="Times New Roman" w:cstheme="minorHAnsi"/>
                <w:szCs w:val="18"/>
                <w:lang w:val="en-US"/>
              </w:rPr>
              <w:t xml:space="preserve"> Model</w:t>
            </w:r>
            <w:r>
              <w:rPr>
                <w:rFonts w:eastAsia="Times New Roman" w:cstheme="minorHAnsi"/>
                <w:szCs w:val="18"/>
                <w:lang w:val="en-US"/>
              </w:rPr>
              <w:t xml:space="preserve"> (2002)</w:t>
            </w:r>
          </w:p>
        </w:tc>
        <w:tc>
          <w:tcPr>
            <w:tcW w:w="1560" w:type="dxa"/>
            <w:shd w:val="clear" w:color="auto" w:fill="auto"/>
            <w:vAlign w:val="center"/>
            <w:hideMark/>
          </w:tcPr>
          <w:p w:rsidR="00273D41" w:rsidRPr="00896948" w:rsidRDefault="00273D41" w:rsidP="00273D41">
            <w:pPr>
              <w:spacing w:after="0" w:line="240" w:lineRule="auto"/>
              <w:rPr>
                <w:rFonts w:eastAsia="Times New Roman" w:cstheme="minorHAnsi"/>
                <w:szCs w:val="18"/>
                <w:lang w:val="en-US"/>
              </w:rPr>
            </w:pPr>
            <w:r w:rsidRPr="00896948">
              <w:rPr>
                <w:rFonts w:eastAsia="Times New Roman" w:cstheme="minorHAnsi"/>
                <w:szCs w:val="18"/>
                <w:lang w:val="en-US"/>
              </w:rPr>
              <w:t>39% non-Hispanic White, 61% Hispanic</w:t>
            </w:r>
          </w:p>
        </w:tc>
        <w:tc>
          <w:tcPr>
            <w:tcW w:w="1134" w:type="dxa"/>
            <w:shd w:val="clear" w:color="auto" w:fill="auto"/>
            <w:vAlign w:val="center"/>
            <w:hideMark/>
          </w:tcPr>
          <w:p w:rsidR="00273D41" w:rsidRPr="00896948" w:rsidRDefault="00273D41" w:rsidP="00273D41">
            <w:pPr>
              <w:spacing w:after="0" w:line="240" w:lineRule="auto"/>
              <w:rPr>
                <w:rFonts w:eastAsia="Times New Roman" w:cstheme="minorHAnsi"/>
                <w:szCs w:val="18"/>
                <w:lang w:val="en-US"/>
              </w:rPr>
            </w:pPr>
            <w:r>
              <w:rPr>
                <w:rFonts w:eastAsia="Times New Roman" w:cstheme="minorHAnsi"/>
                <w:szCs w:val="18"/>
                <w:lang w:val="en-US"/>
              </w:rPr>
              <w:t>58</w:t>
            </w:r>
          </w:p>
        </w:tc>
        <w:tc>
          <w:tcPr>
            <w:tcW w:w="3543" w:type="dxa"/>
            <w:shd w:val="clear" w:color="auto" w:fill="auto"/>
            <w:vAlign w:val="center"/>
            <w:hideMark/>
          </w:tcPr>
          <w:p w:rsidR="00273D41" w:rsidRPr="00896948" w:rsidRDefault="00273D41" w:rsidP="00273D41">
            <w:pPr>
              <w:spacing w:after="0" w:line="240" w:lineRule="auto"/>
              <w:rPr>
                <w:rFonts w:eastAsia="Times New Roman" w:cstheme="minorHAnsi"/>
                <w:szCs w:val="18"/>
                <w:lang w:val="en-US"/>
              </w:rPr>
            </w:pPr>
            <w:r w:rsidRPr="00896948">
              <w:rPr>
                <w:rFonts w:eastAsia="Times New Roman" w:cstheme="minorHAnsi"/>
                <w:szCs w:val="18"/>
                <w:lang w:val="en-US"/>
              </w:rPr>
              <w:t>- Age</w:t>
            </w:r>
            <w:r w:rsidRPr="00896948">
              <w:rPr>
                <w:rFonts w:eastAsia="Times New Roman" w:cstheme="minorHAnsi"/>
                <w:szCs w:val="18"/>
                <w:lang w:val="en-US"/>
              </w:rPr>
              <w:br/>
              <w:t>- Sex</w:t>
            </w:r>
            <w:r w:rsidRPr="00896948">
              <w:rPr>
                <w:rFonts w:eastAsia="Times New Roman" w:cstheme="minorHAnsi"/>
                <w:szCs w:val="18"/>
                <w:lang w:val="en-US"/>
              </w:rPr>
              <w:br/>
              <w:t>- Race (Hispanic vs. White)</w:t>
            </w:r>
            <w:r w:rsidRPr="00896948">
              <w:rPr>
                <w:rFonts w:eastAsia="Times New Roman" w:cstheme="minorHAnsi"/>
                <w:szCs w:val="18"/>
                <w:lang w:val="en-US"/>
              </w:rPr>
              <w:br/>
              <w:t>- Fasting glucose</w:t>
            </w:r>
            <w:r w:rsidRPr="00896948">
              <w:rPr>
                <w:rFonts w:eastAsia="Times New Roman" w:cstheme="minorHAnsi"/>
                <w:szCs w:val="18"/>
                <w:lang w:val="en-US"/>
              </w:rPr>
              <w:br/>
              <w:t>- Systolic blood pressure</w:t>
            </w:r>
            <w:r w:rsidRPr="00896948">
              <w:rPr>
                <w:rFonts w:eastAsia="Times New Roman" w:cstheme="minorHAnsi"/>
                <w:szCs w:val="18"/>
                <w:lang w:val="en-US"/>
              </w:rPr>
              <w:br/>
              <w:t>- HDL-C</w:t>
            </w:r>
            <w:r w:rsidRPr="00896948">
              <w:rPr>
                <w:rFonts w:eastAsia="Times New Roman" w:cstheme="minorHAnsi"/>
                <w:szCs w:val="18"/>
                <w:lang w:val="en-US"/>
              </w:rPr>
              <w:br/>
              <w:t>- BMI</w:t>
            </w:r>
            <w:r w:rsidRPr="00896948">
              <w:rPr>
                <w:rFonts w:eastAsia="Times New Roman" w:cstheme="minorHAnsi"/>
                <w:szCs w:val="18"/>
                <w:lang w:val="en-US"/>
              </w:rPr>
              <w:br/>
              <w:t>- Family history of diabetes (parent/sibling)</w:t>
            </w:r>
          </w:p>
        </w:tc>
        <w:tc>
          <w:tcPr>
            <w:tcW w:w="1418" w:type="dxa"/>
            <w:shd w:val="clear" w:color="auto" w:fill="auto"/>
            <w:vAlign w:val="center"/>
            <w:hideMark/>
          </w:tcPr>
          <w:p w:rsidR="00273D41" w:rsidRPr="00896948" w:rsidRDefault="00273D41" w:rsidP="00273D41">
            <w:pPr>
              <w:spacing w:after="0" w:line="240" w:lineRule="auto"/>
              <w:rPr>
                <w:rFonts w:eastAsia="Times New Roman" w:cstheme="minorHAnsi"/>
                <w:szCs w:val="18"/>
                <w:lang w:val="en-US"/>
              </w:rPr>
            </w:pPr>
            <w:r w:rsidRPr="00896948">
              <w:rPr>
                <w:rFonts w:eastAsia="Times New Roman" w:cstheme="minorHAnsi"/>
                <w:szCs w:val="18"/>
                <w:lang w:val="en-US"/>
              </w:rPr>
              <w:t>7.5-year risk</w:t>
            </w:r>
          </w:p>
        </w:tc>
        <w:tc>
          <w:tcPr>
            <w:tcW w:w="1773" w:type="dxa"/>
            <w:shd w:val="clear" w:color="auto" w:fill="auto"/>
            <w:vAlign w:val="center"/>
            <w:hideMark/>
          </w:tcPr>
          <w:p w:rsidR="00273D41" w:rsidRPr="00896948" w:rsidRDefault="00273D41" w:rsidP="00273D41">
            <w:pPr>
              <w:spacing w:after="0" w:line="240" w:lineRule="auto"/>
              <w:rPr>
                <w:rFonts w:eastAsia="Times New Roman" w:cstheme="minorHAnsi"/>
                <w:szCs w:val="18"/>
                <w:lang w:val="en-US"/>
              </w:rPr>
            </w:pPr>
            <w:r w:rsidRPr="00896948">
              <w:rPr>
                <w:rFonts w:eastAsia="Times New Roman" w:cstheme="minorHAnsi"/>
                <w:szCs w:val="18"/>
                <w:lang w:val="en-US"/>
              </w:rPr>
              <w:t>PMID: 11955025</w:t>
            </w:r>
            <w:r>
              <w:rPr>
                <w:rFonts w:eastAsia="Times New Roman" w:cstheme="minorHAnsi"/>
                <w:szCs w:val="18"/>
                <w:lang w:val="en-US"/>
              </w:rPr>
              <w:t xml:space="preserve">, </w:t>
            </w:r>
            <w:r w:rsidRPr="00896948">
              <w:rPr>
                <w:rFonts w:eastAsia="Times New Roman" w:cstheme="minorHAnsi"/>
                <w:b/>
                <w:bCs/>
                <w:i/>
                <w:iCs/>
                <w:szCs w:val="18"/>
                <w:lang w:val="en-US"/>
              </w:rPr>
              <w:t>Appendix</w:t>
            </w:r>
            <w:r w:rsidRPr="00896948">
              <w:rPr>
                <w:rFonts w:eastAsia="Times New Roman" w:cstheme="minorHAnsi"/>
                <w:szCs w:val="18"/>
                <w:lang w:val="en-US"/>
              </w:rPr>
              <w:t xml:space="preserve"> </w:t>
            </w:r>
          </w:p>
        </w:tc>
      </w:tr>
    </w:tbl>
    <w:p w:rsidR="00896948" w:rsidRDefault="00896948" w:rsidP="008A6A09">
      <w:pPr>
        <w:spacing w:after="120" w:line="240" w:lineRule="auto"/>
        <w:rPr>
          <w:rFonts w:ascii="Calibri" w:eastAsia="Times New Roman" w:hAnsi="Calibri" w:cs="Calibri"/>
          <w:b/>
          <w:bCs/>
          <w:color w:val="000000"/>
          <w:lang w:val="en-US"/>
        </w:rPr>
      </w:pPr>
    </w:p>
    <w:p w:rsidR="00896948" w:rsidRPr="00896948" w:rsidRDefault="00896948" w:rsidP="008A6A09">
      <w:pPr>
        <w:spacing w:after="120" w:line="240" w:lineRule="auto"/>
        <w:rPr>
          <w:rFonts w:ascii="Calibri" w:eastAsia="Times New Roman" w:hAnsi="Calibri" w:cs="Calibri"/>
          <w:b/>
          <w:bCs/>
          <w:color w:val="000000"/>
          <w:lang w:val="en-US"/>
        </w:rPr>
        <w:sectPr w:rsidR="00896948" w:rsidRPr="00896948" w:rsidSect="00896948">
          <w:pgSz w:w="16838" w:h="11906" w:orient="landscape"/>
          <w:pgMar w:top="1440" w:right="1440" w:bottom="1440" w:left="1440" w:header="708" w:footer="708" w:gutter="0"/>
          <w:cols w:space="708"/>
          <w:docGrid w:linePitch="360"/>
        </w:sectPr>
      </w:pPr>
    </w:p>
    <w:p w:rsidR="00896948" w:rsidRPr="00273D41" w:rsidRDefault="00896948" w:rsidP="008A6A09">
      <w:pPr>
        <w:spacing w:after="120" w:line="240" w:lineRule="auto"/>
        <w:rPr>
          <w:rFonts w:eastAsia="Times New Roman" w:cstheme="minorHAnsi"/>
          <w:b/>
          <w:bCs/>
          <w:color w:val="000000"/>
          <w:lang w:val="en-US"/>
        </w:rPr>
      </w:pPr>
      <w:r w:rsidRPr="00273D41">
        <w:rPr>
          <w:rFonts w:cstheme="minorHAnsi"/>
          <w:b/>
          <w:lang w:val="en-US"/>
        </w:rPr>
        <w:lastRenderedPageBreak/>
        <w:t xml:space="preserve">Supplemental Table 2. </w:t>
      </w:r>
      <w:r w:rsidRPr="00273D41">
        <w:rPr>
          <w:rFonts w:cstheme="minorHAnsi"/>
          <w:lang w:val="en-US"/>
        </w:rPr>
        <w:t>Imputed descriptive statistics of the NHANES data (N=14,638).</w:t>
      </w:r>
    </w:p>
    <w:tbl>
      <w:tblPr>
        <w:tblStyle w:val="TableGrid"/>
        <w:tblW w:w="13036" w:type="dxa"/>
        <w:tblLook w:val="04A0" w:firstRow="1" w:lastRow="0" w:firstColumn="1" w:lastColumn="0" w:noHBand="0" w:noVBand="1"/>
      </w:tblPr>
      <w:tblGrid>
        <w:gridCol w:w="3256"/>
        <w:gridCol w:w="1630"/>
        <w:gridCol w:w="1630"/>
        <w:gridCol w:w="1630"/>
        <w:gridCol w:w="1630"/>
        <w:gridCol w:w="1630"/>
        <w:gridCol w:w="1630"/>
      </w:tblGrid>
      <w:tr w:rsidR="00896948" w:rsidRPr="00273D41" w:rsidTr="00273D41">
        <w:tc>
          <w:tcPr>
            <w:tcW w:w="3256" w:type="dxa"/>
          </w:tcPr>
          <w:p w:rsidR="00896948" w:rsidRPr="00273D41" w:rsidRDefault="00896948" w:rsidP="00896948">
            <w:pPr>
              <w:tabs>
                <w:tab w:val="left" w:pos="2110"/>
              </w:tabs>
              <w:rPr>
                <w:rFonts w:cstheme="minorHAnsi"/>
                <w:sz w:val="22"/>
                <w:szCs w:val="22"/>
              </w:rPr>
            </w:pPr>
          </w:p>
        </w:tc>
        <w:tc>
          <w:tcPr>
            <w:tcW w:w="1630" w:type="dxa"/>
          </w:tcPr>
          <w:p w:rsidR="00896948" w:rsidRPr="00273D41" w:rsidRDefault="00896948" w:rsidP="00896948">
            <w:pPr>
              <w:tabs>
                <w:tab w:val="left" w:pos="2110"/>
              </w:tabs>
              <w:jc w:val="center"/>
              <w:rPr>
                <w:rFonts w:cstheme="minorHAnsi"/>
                <w:b/>
                <w:sz w:val="22"/>
                <w:szCs w:val="22"/>
              </w:rPr>
            </w:pPr>
            <w:r w:rsidRPr="00273D41">
              <w:rPr>
                <w:rFonts w:cstheme="minorHAnsi"/>
                <w:b/>
                <w:sz w:val="22"/>
                <w:szCs w:val="22"/>
              </w:rPr>
              <w:t>1999–2000</w:t>
            </w:r>
          </w:p>
        </w:tc>
        <w:tc>
          <w:tcPr>
            <w:tcW w:w="1630" w:type="dxa"/>
          </w:tcPr>
          <w:p w:rsidR="00896948" w:rsidRPr="00273D41" w:rsidRDefault="00896948" w:rsidP="00896948">
            <w:pPr>
              <w:tabs>
                <w:tab w:val="left" w:pos="2110"/>
              </w:tabs>
              <w:jc w:val="center"/>
              <w:rPr>
                <w:rFonts w:cstheme="minorHAnsi"/>
                <w:b/>
                <w:sz w:val="22"/>
                <w:szCs w:val="22"/>
              </w:rPr>
            </w:pPr>
            <w:r w:rsidRPr="00273D41">
              <w:rPr>
                <w:rFonts w:cstheme="minorHAnsi"/>
                <w:b/>
                <w:sz w:val="22"/>
                <w:szCs w:val="22"/>
              </w:rPr>
              <w:t>2001–2002</w:t>
            </w:r>
          </w:p>
        </w:tc>
        <w:tc>
          <w:tcPr>
            <w:tcW w:w="1630" w:type="dxa"/>
          </w:tcPr>
          <w:p w:rsidR="00896948" w:rsidRPr="00273D41" w:rsidRDefault="00896948" w:rsidP="00896948">
            <w:pPr>
              <w:tabs>
                <w:tab w:val="left" w:pos="2110"/>
              </w:tabs>
              <w:jc w:val="center"/>
              <w:rPr>
                <w:rFonts w:cstheme="minorHAnsi"/>
                <w:b/>
                <w:sz w:val="22"/>
                <w:szCs w:val="22"/>
              </w:rPr>
            </w:pPr>
            <w:r w:rsidRPr="00273D41">
              <w:rPr>
                <w:rFonts w:cstheme="minorHAnsi"/>
                <w:b/>
                <w:sz w:val="22"/>
                <w:szCs w:val="22"/>
              </w:rPr>
              <w:t>2003–2004</w:t>
            </w:r>
          </w:p>
        </w:tc>
        <w:tc>
          <w:tcPr>
            <w:tcW w:w="1630" w:type="dxa"/>
          </w:tcPr>
          <w:p w:rsidR="00896948" w:rsidRPr="00273D41" w:rsidRDefault="00896948" w:rsidP="00896948">
            <w:pPr>
              <w:tabs>
                <w:tab w:val="left" w:pos="2110"/>
              </w:tabs>
              <w:jc w:val="center"/>
              <w:rPr>
                <w:rFonts w:cstheme="minorHAnsi"/>
                <w:b/>
                <w:sz w:val="22"/>
                <w:szCs w:val="22"/>
              </w:rPr>
            </w:pPr>
            <w:r w:rsidRPr="00273D41">
              <w:rPr>
                <w:rFonts w:cstheme="minorHAnsi"/>
                <w:b/>
                <w:sz w:val="22"/>
                <w:szCs w:val="22"/>
              </w:rPr>
              <w:t>2005–2006</w:t>
            </w:r>
          </w:p>
        </w:tc>
        <w:tc>
          <w:tcPr>
            <w:tcW w:w="1630" w:type="dxa"/>
          </w:tcPr>
          <w:p w:rsidR="00896948" w:rsidRPr="00273D41" w:rsidRDefault="00896948" w:rsidP="00896948">
            <w:pPr>
              <w:tabs>
                <w:tab w:val="left" w:pos="2110"/>
              </w:tabs>
              <w:jc w:val="center"/>
              <w:rPr>
                <w:rFonts w:cstheme="minorHAnsi"/>
                <w:b/>
                <w:sz w:val="22"/>
                <w:szCs w:val="22"/>
              </w:rPr>
            </w:pPr>
            <w:r w:rsidRPr="00273D41">
              <w:rPr>
                <w:rFonts w:cstheme="minorHAnsi"/>
                <w:b/>
                <w:sz w:val="22"/>
                <w:szCs w:val="22"/>
              </w:rPr>
              <w:t>2007–2008</w:t>
            </w:r>
          </w:p>
        </w:tc>
        <w:tc>
          <w:tcPr>
            <w:tcW w:w="1630" w:type="dxa"/>
          </w:tcPr>
          <w:p w:rsidR="00896948" w:rsidRPr="00273D41" w:rsidRDefault="00896948" w:rsidP="00896948">
            <w:pPr>
              <w:tabs>
                <w:tab w:val="left" w:pos="2110"/>
              </w:tabs>
              <w:jc w:val="center"/>
              <w:rPr>
                <w:rFonts w:cstheme="minorHAnsi"/>
                <w:b/>
                <w:sz w:val="22"/>
                <w:szCs w:val="22"/>
              </w:rPr>
            </w:pPr>
            <w:r w:rsidRPr="00273D41">
              <w:rPr>
                <w:rFonts w:cstheme="minorHAnsi"/>
                <w:b/>
                <w:sz w:val="22"/>
                <w:szCs w:val="22"/>
              </w:rPr>
              <w:t>2009–2010</w:t>
            </w:r>
          </w:p>
        </w:tc>
      </w:tr>
      <w:tr w:rsidR="00896948" w:rsidRPr="00273D41" w:rsidTr="00273D41">
        <w:tc>
          <w:tcPr>
            <w:tcW w:w="3256" w:type="dxa"/>
          </w:tcPr>
          <w:p w:rsidR="00896948" w:rsidRPr="00273D41" w:rsidRDefault="00896948" w:rsidP="00896948">
            <w:pPr>
              <w:tabs>
                <w:tab w:val="left" w:pos="2110"/>
              </w:tabs>
              <w:rPr>
                <w:rFonts w:cstheme="minorHAnsi"/>
                <w:b/>
                <w:sz w:val="22"/>
                <w:szCs w:val="22"/>
              </w:rPr>
            </w:pPr>
            <w:r w:rsidRPr="00273D41">
              <w:rPr>
                <w:rFonts w:cstheme="minorHAnsi"/>
                <w:b/>
                <w:sz w:val="22"/>
                <w:szCs w:val="22"/>
              </w:rPr>
              <w:t>N</w:t>
            </w:r>
          </w:p>
        </w:tc>
        <w:tc>
          <w:tcPr>
            <w:tcW w:w="1630" w:type="dxa"/>
          </w:tcPr>
          <w:p w:rsidR="00896948" w:rsidRPr="00273D41" w:rsidRDefault="00896948" w:rsidP="00896948">
            <w:pPr>
              <w:tabs>
                <w:tab w:val="left" w:pos="2110"/>
              </w:tabs>
              <w:jc w:val="center"/>
              <w:rPr>
                <w:rFonts w:cstheme="minorHAnsi"/>
                <w:sz w:val="22"/>
                <w:szCs w:val="22"/>
              </w:rPr>
            </w:pPr>
            <w:r w:rsidRPr="00273D41">
              <w:rPr>
                <w:rFonts w:cstheme="minorHAnsi"/>
                <w:sz w:val="22"/>
                <w:szCs w:val="22"/>
              </w:rPr>
              <w:t>2,243</w:t>
            </w:r>
          </w:p>
        </w:tc>
        <w:tc>
          <w:tcPr>
            <w:tcW w:w="1630" w:type="dxa"/>
          </w:tcPr>
          <w:p w:rsidR="00896948" w:rsidRPr="00273D41" w:rsidRDefault="00896948" w:rsidP="00896948">
            <w:pPr>
              <w:tabs>
                <w:tab w:val="left" w:pos="2110"/>
              </w:tabs>
              <w:jc w:val="center"/>
              <w:rPr>
                <w:rFonts w:cstheme="minorHAnsi"/>
                <w:sz w:val="22"/>
                <w:szCs w:val="22"/>
              </w:rPr>
            </w:pPr>
            <w:r w:rsidRPr="00273D41">
              <w:rPr>
                <w:rFonts w:cstheme="minorHAnsi"/>
                <w:sz w:val="22"/>
                <w:szCs w:val="22"/>
              </w:rPr>
              <w:t>2,544</w:t>
            </w:r>
          </w:p>
        </w:tc>
        <w:tc>
          <w:tcPr>
            <w:tcW w:w="1630" w:type="dxa"/>
          </w:tcPr>
          <w:p w:rsidR="00896948" w:rsidRPr="00273D41" w:rsidRDefault="00896948" w:rsidP="00896948">
            <w:pPr>
              <w:tabs>
                <w:tab w:val="left" w:pos="871"/>
              </w:tabs>
              <w:jc w:val="center"/>
              <w:rPr>
                <w:rFonts w:cstheme="minorHAnsi"/>
                <w:sz w:val="22"/>
                <w:szCs w:val="22"/>
              </w:rPr>
            </w:pPr>
            <w:r w:rsidRPr="00273D41">
              <w:rPr>
                <w:rFonts w:cstheme="minorHAnsi"/>
                <w:sz w:val="22"/>
                <w:szCs w:val="22"/>
              </w:rPr>
              <w:t>2,295</w:t>
            </w:r>
          </w:p>
        </w:tc>
        <w:tc>
          <w:tcPr>
            <w:tcW w:w="1630" w:type="dxa"/>
          </w:tcPr>
          <w:p w:rsidR="00896948" w:rsidRPr="00273D41" w:rsidRDefault="00896948" w:rsidP="00896948">
            <w:pPr>
              <w:tabs>
                <w:tab w:val="left" w:pos="2110"/>
              </w:tabs>
              <w:jc w:val="center"/>
              <w:rPr>
                <w:rFonts w:cstheme="minorHAnsi"/>
                <w:sz w:val="22"/>
                <w:szCs w:val="22"/>
              </w:rPr>
            </w:pPr>
            <w:r w:rsidRPr="00273D41">
              <w:rPr>
                <w:rFonts w:cstheme="minorHAnsi"/>
                <w:sz w:val="22"/>
                <w:szCs w:val="22"/>
              </w:rPr>
              <w:t>2,320</w:t>
            </w:r>
          </w:p>
        </w:tc>
        <w:tc>
          <w:tcPr>
            <w:tcW w:w="1630" w:type="dxa"/>
          </w:tcPr>
          <w:p w:rsidR="00896948" w:rsidRPr="00273D41" w:rsidRDefault="00896948" w:rsidP="00896948">
            <w:pPr>
              <w:tabs>
                <w:tab w:val="left" w:pos="2110"/>
              </w:tabs>
              <w:jc w:val="center"/>
              <w:rPr>
                <w:rFonts w:cstheme="minorHAnsi"/>
                <w:sz w:val="22"/>
                <w:szCs w:val="22"/>
              </w:rPr>
            </w:pPr>
            <w:r w:rsidRPr="00273D41">
              <w:rPr>
                <w:rFonts w:cstheme="minorHAnsi"/>
                <w:sz w:val="22"/>
                <w:szCs w:val="22"/>
              </w:rPr>
              <w:t>2,531</w:t>
            </w:r>
          </w:p>
        </w:tc>
        <w:tc>
          <w:tcPr>
            <w:tcW w:w="1630" w:type="dxa"/>
          </w:tcPr>
          <w:p w:rsidR="00896948" w:rsidRPr="00273D41" w:rsidRDefault="00896948" w:rsidP="00896948">
            <w:pPr>
              <w:tabs>
                <w:tab w:val="left" w:pos="2110"/>
              </w:tabs>
              <w:jc w:val="center"/>
              <w:rPr>
                <w:rFonts w:cstheme="minorHAnsi"/>
                <w:sz w:val="22"/>
                <w:szCs w:val="22"/>
              </w:rPr>
            </w:pPr>
            <w:r w:rsidRPr="00273D41">
              <w:rPr>
                <w:rFonts w:cstheme="minorHAnsi"/>
                <w:sz w:val="22"/>
                <w:szCs w:val="22"/>
              </w:rPr>
              <w:t>2,705</w:t>
            </w:r>
          </w:p>
        </w:tc>
      </w:tr>
      <w:tr w:rsidR="00896948" w:rsidRPr="00273D41" w:rsidTr="00273D41">
        <w:tc>
          <w:tcPr>
            <w:tcW w:w="3256" w:type="dxa"/>
          </w:tcPr>
          <w:p w:rsidR="00896948" w:rsidRPr="00273D41" w:rsidRDefault="00896948" w:rsidP="00896948">
            <w:pPr>
              <w:tabs>
                <w:tab w:val="left" w:pos="2110"/>
              </w:tabs>
              <w:rPr>
                <w:rFonts w:cstheme="minorHAnsi"/>
                <w:sz w:val="22"/>
                <w:szCs w:val="22"/>
              </w:rPr>
            </w:pPr>
            <w:r w:rsidRPr="00273D41">
              <w:rPr>
                <w:rFonts w:cstheme="minorHAnsi"/>
                <w:b/>
                <w:sz w:val="22"/>
                <w:szCs w:val="22"/>
              </w:rPr>
              <w:t>Age</w:t>
            </w:r>
            <w:r w:rsidRPr="00273D41">
              <w:rPr>
                <w:rFonts w:cstheme="minorHAnsi"/>
                <w:sz w:val="22"/>
                <w:szCs w:val="22"/>
              </w:rPr>
              <w:t xml:space="preserve">, years </w:t>
            </w:r>
          </w:p>
        </w:tc>
        <w:tc>
          <w:tcPr>
            <w:tcW w:w="1630" w:type="dxa"/>
          </w:tcPr>
          <w:p w:rsidR="00896948" w:rsidRPr="00273D41" w:rsidRDefault="00896948" w:rsidP="00896948">
            <w:pPr>
              <w:tabs>
                <w:tab w:val="left" w:pos="2110"/>
              </w:tabs>
              <w:jc w:val="center"/>
              <w:rPr>
                <w:rFonts w:cstheme="minorHAnsi"/>
                <w:sz w:val="22"/>
                <w:szCs w:val="22"/>
              </w:rPr>
            </w:pPr>
            <w:r w:rsidRPr="00273D41">
              <w:rPr>
                <w:rFonts w:cstheme="minorHAnsi"/>
                <w:sz w:val="22"/>
                <w:szCs w:val="22"/>
              </w:rPr>
              <w:t>43.2 (16.8)</w:t>
            </w:r>
          </w:p>
        </w:tc>
        <w:tc>
          <w:tcPr>
            <w:tcW w:w="1630" w:type="dxa"/>
          </w:tcPr>
          <w:p w:rsidR="00896948" w:rsidRPr="00273D41" w:rsidRDefault="00896948" w:rsidP="00896948">
            <w:pPr>
              <w:tabs>
                <w:tab w:val="left" w:pos="2110"/>
              </w:tabs>
              <w:jc w:val="center"/>
              <w:rPr>
                <w:rFonts w:cstheme="minorHAnsi"/>
                <w:sz w:val="22"/>
                <w:szCs w:val="22"/>
              </w:rPr>
            </w:pPr>
            <w:r w:rsidRPr="00273D41">
              <w:rPr>
                <w:rFonts w:cstheme="minorHAnsi"/>
                <w:sz w:val="22"/>
                <w:szCs w:val="22"/>
              </w:rPr>
              <w:t>43.4 (18.8)</w:t>
            </w:r>
          </w:p>
        </w:tc>
        <w:tc>
          <w:tcPr>
            <w:tcW w:w="1630" w:type="dxa"/>
          </w:tcPr>
          <w:p w:rsidR="00896948" w:rsidRPr="00273D41" w:rsidRDefault="00896948" w:rsidP="00896948">
            <w:pPr>
              <w:tabs>
                <w:tab w:val="left" w:pos="2110"/>
              </w:tabs>
              <w:jc w:val="center"/>
              <w:rPr>
                <w:rFonts w:cstheme="minorHAnsi"/>
                <w:sz w:val="22"/>
                <w:szCs w:val="22"/>
              </w:rPr>
            </w:pPr>
            <w:r w:rsidRPr="00273D41">
              <w:rPr>
                <w:rFonts w:cstheme="minorHAnsi"/>
                <w:sz w:val="22"/>
                <w:szCs w:val="22"/>
              </w:rPr>
              <w:t>43.8 (17.0)</w:t>
            </w:r>
          </w:p>
        </w:tc>
        <w:tc>
          <w:tcPr>
            <w:tcW w:w="1630" w:type="dxa"/>
          </w:tcPr>
          <w:p w:rsidR="00896948" w:rsidRPr="00273D41" w:rsidRDefault="00896948" w:rsidP="00896948">
            <w:pPr>
              <w:tabs>
                <w:tab w:val="left" w:pos="2110"/>
              </w:tabs>
              <w:jc w:val="center"/>
              <w:rPr>
                <w:rFonts w:cstheme="minorHAnsi"/>
                <w:sz w:val="22"/>
                <w:szCs w:val="22"/>
              </w:rPr>
            </w:pPr>
            <w:r w:rsidRPr="00273D41">
              <w:rPr>
                <w:rFonts w:cstheme="minorHAnsi"/>
                <w:sz w:val="22"/>
                <w:szCs w:val="22"/>
              </w:rPr>
              <w:t>44.4 (17.2)</w:t>
            </w:r>
          </w:p>
        </w:tc>
        <w:tc>
          <w:tcPr>
            <w:tcW w:w="1630" w:type="dxa"/>
          </w:tcPr>
          <w:p w:rsidR="00896948" w:rsidRPr="00273D41" w:rsidRDefault="00896948" w:rsidP="00896948">
            <w:pPr>
              <w:tabs>
                <w:tab w:val="left" w:pos="2110"/>
              </w:tabs>
              <w:jc w:val="center"/>
              <w:rPr>
                <w:rFonts w:cstheme="minorHAnsi"/>
                <w:sz w:val="22"/>
                <w:szCs w:val="22"/>
              </w:rPr>
            </w:pPr>
            <w:r w:rsidRPr="00273D41">
              <w:rPr>
                <w:rFonts w:cstheme="minorHAnsi"/>
                <w:sz w:val="22"/>
                <w:szCs w:val="22"/>
              </w:rPr>
              <w:t>44.4 (17.0)</w:t>
            </w:r>
          </w:p>
        </w:tc>
        <w:tc>
          <w:tcPr>
            <w:tcW w:w="1630" w:type="dxa"/>
          </w:tcPr>
          <w:p w:rsidR="00896948" w:rsidRPr="00273D41" w:rsidRDefault="00896948" w:rsidP="00896948">
            <w:pPr>
              <w:tabs>
                <w:tab w:val="left" w:pos="2110"/>
              </w:tabs>
              <w:jc w:val="center"/>
              <w:rPr>
                <w:rFonts w:cstheme="minorHAnsi"/>
                <w:sz w:val="22"/>
                <w:szCs w:val="22"/>
              </w:rPr>
            </w:pPr>
            <w:r w:rsidRPr="00273D41">
              <w:rPr>
                <w:rFonts w:cstheme="minorHAnsi"/>
                <w:sz w:val="22"/>
                <w:szCs w:val="22"/>
              </w:rPr>
              <w:t>44.7 (17.1)</w:t>
            </w:r>
          </w:p>
        </w:tc>
      </w:tr>
      <w:tr w:rsidR="00896948" w:rsidRPr="00273D41" w:rsidTr="00273D41">
        <w:tc>
          <w:tcPr>
            <w:tcW w:w="3256" w:type="dxa"/>
            <w:tcBorders>
              <w:bottom w:val="single" w:sz="4" w:space="0" w:color="auto"/>
            </w:tcBorders>
          </w:tcPr>
          <w:p w:rsidR="00896948" w:rsidRPr="00273D41" w:rsidRDefault="00896948" w:rsidP="00896948">
            <w:pPr>
              <w:tabs>
                <w:tab w:val="left" w:pos="2110"/>
              </w:tabs>
              <w:rPr>
                <w:rFonts w:cstheme="minorHAnsi"/>
                <w:sz w:val="22"/>
                <w:szCs w:val="22"/>
              </w:rPr>
            </w:pPr>
            <w:r w:rsidRPr="00273D41">
              <w:rPr>
                <w:rFonts w:cstheme="minorHAnsi"/>
                <w:b/>
                <w:sz w:val="22"/>
                <w:szCs w:val="22"/>
              </w:rPr>
              <w:t>Female</w:t>
            </w:r>
            <w:r w:rsidRPr="00273D41">
              <w:rPr>
                <w:rFonts w:cstheme="minorHAnsi"/>
                <w:sz w:val="22"/>
                <w:szCs w:val="22"/>
              </w:rPr>
              <w:t>, %</w:t>
            </w:r>
          </w:p>
        </w:tc>
        <w:tc>
          <w:tcPr>
            <w:tcW w:w="1630" w:type="dxa"/>
            <w:tcBorders>
              <w:bottom w:val="single" w:sz="4" w:space="0" w:color="auto"/>
            </w:tcBorders>
          </w:tcPr>
          <w:p w:rsidR="00896948" w:rsidRPr="00273D41" w:rsidRDefault="00896948" w:rsidP="00896948">
            <w:pPr>
              <w:tabs>
                <w:tab w:val="left" w:pos="2110"/>
              </w:tabs>
              <w:jc w:val="center"/>
              <w:rPr>
                <w:rFonts w:cstheme="minorHAnsi"/>
                <w:sz w:val="22"/>
                <w:szCs w:val="22"/>
              </w:rPr>
            </w:pPr>
            <w:r w:rsidRPr="00273D41">
              <w:rPr>
                <w:rFonts w:cstheme="minorHAnsi"/>
                <w:sz w:val="22"/>
                <w:szCs w:val="22"/>
              </w:rPr>
              <w:t>52.0</w:t>
            </w:r>
          </w:p>
        </w:tc>
        <w:tc>
          <w:tcPr>
            <w:tcW w:w="1630" w:type="dxa"/>
            <w:tcBorders>
              <w:bottom w:val="single" w:sz="4" w:space="0" w:color="auto"/>
            </w:tcBorders>
          </w:tcPr>
          <w:p w:rsidR="00896948" w:rsidRPr="00273D41" w:rsidRDefault="00896948" w:rsidP="00896948">
            <w:pPr>
              <w:tabs>
                <w:tab w:val="left" w:pos="2110"/>
              </w:tabs>
              <w:jc w:val="center"/>
              <w:rPr>
                <w:rFonts w:cstheme="minorHAnsi"/>
                <w:sz w:val="22"/>
                <w:szCs w:val="22"/>
              </w:rPr>
            </w:pPr>
            <w:r w:rsidRPr="00273D41">
              <w:rPr>
                <w:rFonts w:cstheme="minorHAnsi"/>
                <w:sz w:val="22"/>
                <w:szCs w:val="22"/>
              </w:rPr>
              <w:t>52.0</w:t>
            </w:r>
          </w:p>
        </w:tc>
        <w:tc>
          <w:tcPr>
            <w:tcW w:w="1630" w:type="dxa"/>
            <w:tcBorders>
              <w:bottom w:val="single" w:sz="4" w:space="0" w:color="auto"/>
            </w:tcBorders>
          </w:tcPr>
          <w:p w:rsidR="00896948" w:rsidRPr="00273D41" w:rsidRDefault="00896948" w:rsidP="00896948">
            <w:pPr>
              <w:tabs>
                <w:tab w:val="left" w:pos="2110"/>
              </w:tabs>
              <w:jc w:val="center"/>
              <w:rPr>
                <w:rFonts w:cstheme="minorHAnsi"/>
                <w:sz w:val="22"/>
                <w:szCs w:val="22"/>
              </w:rPr>
            </w:pPr>
            <w:r w:rsidRPr="00273D41">
              <w:rPr>
                <w:rFonts w:cstheme="minorHAnsi"/>
                <w:sz w:val="22"/>
                <w:szCs w:val="22"/>
              </w:rPr>
              <w:t>52.1</w:t>
            </w:r>
          </w:p>
        </w:tc>
        <w:tc>
          <w:tcPr>
            <w:tcW w:w="1630" w:type="dxa"/>
            <w:tcBorders>
              <w:bottom w:val="single" w:sz="4" w:space="0" w:color="auto"/>
            </w:tcBorders>
          </w:tcPr>
          <w:p w:rsidR="00896948" w:rsidRPr="00273D41" w:rsidRDefault="00896948" w:rsidP="00896948">
            <w:pPr>
              <w:tabs>
                <w:tab w:val="left" w:pos="2110"/>
              </w:tabs>
              <w:jc w:val="center"/>
              <w:rPr>
                <w:rFonts w:cstheme="minorHAnsi"/>
                <w:sz w:val="22"/>
                <w:szCs w:val="22"/>
              </w:rPr>
            </w:pPr>
            <w:r w:rsidRPr="00273D41">
              <w:rPr>
                <w:rFonts w:cstheme="minorHAnsi"/>
                <w:sz w:val="22"/>
                <w:szCs w:val="22"/>
              </w:rPr>
              <w:t>51.4</w:t>
            </w:r>
          </w:p>
        </w:tc>
        <w:tc>
          <w:tcPr>
            <w:tcW w:w="1630" w:type="dxa"/>
            <w:tcBorders>
              <w:bottom w:val="single" w:sz="4" w:space="0" w:color="auto"/>
            </w:tcBorders>
          </w:tcPr>
          <w:p w:rsidR="00896948" w:rsidRPr="00273D41" w:rsidRDefault="00896948" w:rsidP="00896948">
            <w:pPr>
              <w:tabs>
                <w:tab w:val="left" w:pos="2110"/>
              </w:tabs>
              <w:jc w:val="center"/>
              <w:rPr>
                <w:rFonts w:cstheme="minorHAnsi"/>
                <w:sz w:val="22"/>
                <w:szCs w:val="22"/>
              </w:rPr>
            </w:pPr>
            <w:r w:rsidRPr="00273D41">
              <w:rPr>
                <w:rFonts w:cstheme="minorHAnsi"/>
                <w:sz w:val="22"/>
                <w:szCs w:val="22"/>
              </w:rPr>
              <w:t>51.3</w:t>
            </w:r>
          </w:p>
        </w:tc>
        <w:tc>
          <w:tcPr>
            <w:tcW w:w="1630" w:type="dxa"/>
            <w:tcBorders>
              <w:bottom w:val="single" w:sz="4" w:space="0" w:color="auto"/>
            </w:tcBorders>
          </w:tcPr>
          <w:p w:rsidR="00896948" w:rsidRPr="00273D41" w:rsidRDefault="00896948" w:rsidP="00896948">
            <w:pPr>
              <w:tabs>
                <w:tab w:val="left" w:pos="2110"/>
              </w:tabs>
              <w:jc w:val="center"/>
              <w:rPr>
                <w:rFonts w:cstheme="minorHAnsi"/>
                <w:sz w:val="22"/>
                <w:szCs w:val="22"/>
              </w:rPr>
            </w:pPr>
            <w:r w:rsidRPr="00273D41">
              <w:rPr>
                <w:rFonts w:cstheme="minorHAnsi"/>
                <w:sz w:val="22"/>
                <w:szCs w:val="22"/>
              </w:rPr>
              <w:t>51.9</w:t>
            </w:r>
          </w:p>
        </w:tc>
      </w:tr>
      <w:tr w:rsidR="00896948" w:rsidRPr="00273D41" w:rsidTr="00273D41">
        <w:tc>
          <w:tcPr>
            <w:tcW w:w="3256" w:type="dxa"/>
            <w:tcBorders>
              <w:bottom w:val="nil"/>
            </w:tcBorders>
          </w:tcPr>
          <w:p w:rsidR="00896948" w:rsidRPr="00273D41" w:rsidRDefault="00896948" w:rsidP="00896948">
            <w:pPr>
              <w:tabs>
                <w:tab w:val="left" w:pos="2110"/>
              </w:tabs>
              <w:rPr>
                <w:rFonts w:cstheme="minorHAnsi"/>
                <w:b/>
                <w:sz w:val="22"/>
                <w:szCs w:val="22"/>
              </w:rPr>
            </w:pPr>
            <w:r w:rsidRPr="00273D41">
              <w:rPr>
                <w:rFonts w:cstheme="minorHAnsi"/>
                <w:b/>
                <w:sz w:val="22"/>
                <w:szCs w:val="22"/>
              </w:rPr>
              <w:t>Ethnicity</w:t>
            </w:r>
            <w:r w:rsidRPr="00273D41">
              <w:rPr>
                <w:rFonts w:cstheme="minorHAnsi"/>
                <w:sz w:val="22"/>
                <w:szCs w:val="22"/>
              </w:rPr>
              <w:t>, %</w:t>
            </w:r>
          </w:p>
        </w:tc>
        <w:tc>
          <w:tcPr>
            <w:tcW w:w="1630" w:type="dxa"/>
            <w:tcBorders>
              <w:bottom w:val="nil"/>
            </w:tcBorders>
          </w:tcPr>
          <w:p w:rsidR="00896948" w:rsidRPr="00273D41" w:rsidRDefault="00896948" w:rsidP="00896948">
            <w:pPr>
              <w:tabs>
                <w:tab w:val="left" w:pos="2110"/>
              </w:tabs>
              <w:jc w:val="center"/>
              <w:rPr>
                <w:rFonts w:cstheme="minorHAnsi"/>
                <w:sz w:val="22"/>
                <w:szCs w:val="22"/>
              </w:rPr>
            </w:pPr>
          </w:p>
        </w:tc>
        <w:tc>
          <w:tcPr>
            <w:tcW w:w="1630" w:type="dxa"/>
            <w:tcBorders>
              <w:bottom w:val="nil"/>
            </w:tcBorders>
          </w:tcPr>
          <w:p w:rsidR="00896948" w:rsidRPr="00273D41" w:rsidRDefault="00896948" w:rsidP="00896948">
            <w:pPr>
              <w:tabs>
                <w:tab w:val="left" w:pos="2110"/>
              </w:tabs>
              <w:jc w:val="center"/>
              <w:rPr>
                <w:rFonts w:cstheme="minorHAnsi"/>
                <w:sz w:val="22"/>
                <w:szCs w:val="22"/>
              </w:rPr>
            </w:pPr>
          </w:p>
        </w:tc>
        <w:tc>
          <w:tcPr>
            <w:tcW w:w="1630" w:type="dxa"/>
            <w:tcBorders>
              <w:bottom w:val="nil"/>
            </w:tcBorders>
          </w:tcPr>
          <w:p w:rsidR="00896948" w:rsidRPr="00273D41" w:rsidRDefault="00896948" w:rsidP="00896948">
            <w:pPr>
              <w:tabs>
                <w:tab w:val="left" w:pos="2110"/>
              </w:tabs>
              <w:jc w:val="center"/>
              <w:rPr>
                <w:rFonts w:cstheme="minorHAnsi"/>
                <w:sz w:val="22"/>
                <w:szCs w:val="22"/>
              </w:rPr>
            </w:pPr>
          </w:p>
        </w:tc>
        <w:tc>
          <w:tcPr>
            <w:tcW w:w="1630" w:type="dxa"/>
            <w:tcBorders>
              <w:bottom w:val="nil"/>
            </w:tcBorders>
          </w:tcPr>
          <w:p w:rsidR="00896948" w:rsidRPr="00273D41" w:rsidRDefault="00896948" w:rsidP="00896948">
            <w:pPr>
              <w:tabs>
                <w:tab w:val="left" w:pos="2110"/>
              </w:tabs>
              <w:jc w:val="center"/>
              <w:rPr>
                <w:rFonts w:cstheme="minorHAnsi"/>
                <w:sz w:val="22"/>
                <w:szCs w:val="22"/>
              </w:rPr>
            </w:pPr>
          </w:p>
        </w:tc>
        <w:tc>
          <w:tcPr>
            <w:tcW w:w="1630" w:type="dxa"/>
            <w:tcBorders>
              <w:bottom w:val="nil"/>
            </w:tcBorders>
          </w:tcPr>
          <w:p w:rsidR="00896948" w:rsidRPr="00273D41" w:rsidRDefault="00896948" w:rsidP="00896948">
            <w:pPr>
              <w:tabs>
                <w:tab w:val="left" w:pos="2110"/>
              </w:tabs>
              <w:jc w:val="center"/>
              <w:rPr>
                <w:rFonts w:cstheme="minorHAnsi"/>
                <w:sz w:val="22"/>
                <w:szCs w:val="22"/>
              </w:rPr>
            </w:pPr>
          </w:p>
        </w:tc>
        <w:tc>
          <w:tcPr>
            <w:tcW w:w="1630" w:type="dxa"/>
            <w:tcBorders>
              <w:bottom w:val="nil"/>
            </w:tcBorders>
          </w:tcPr>
          <w:p w:rsidR="00896948" w:rsidRPr="00273D41" w:rsidRDefault="00896948" w:rsidP="00896948">
            <w:pPr>
              <w:tabs>
                <w:tab w:val="left" w:pos="2110"/>
              </w:tabs>
              <w:jc w:val="center"/>
              <w:rPr>
                <w:rFonts w:cstheme="minorHAnsi"/>
                <w:sz w:val="22"/>
                <w:szCs w:val="22"/>
              </w:rPr>
            </w:pPr>
          </w:p>
        </w:tc>
      </w:tr>
      <w:tr w:rsidR="00896948" w:rsidRPr="00273D41" w:rsidTr="00273D41">
        <w:tc>
          <w:tcPr>
            <w:tcW w:w="3256" w:type="dxa"/>
            <w:tcBorders>
              <w:top w:val="nil"/>
              <w:bottom w:val="nil"/>
            </w:tcBorders>
          </w:tcPr>
          <w:p w:rsidR="00896948" w:rsidRPr="00273D41" w:rsidRDefault="00896948" w:rsidP="00896948">
            <w:pPr>
              <w:tabs>
                <w:tab w:val="left" w:pos="2110"/>
              </w:tabs>
              <w:rPr>
                <w:rFonts w:cstheme="minorHAnsi"/>
                <w:sz w:val="22"/>
                <w:szCs w:val="22"/>
              </w:rPr>
            </w:pPr>
            <w:r w:rsidRPr="00273D41">
              <w:rPr>
                <w:rFonts w:cstheme="minorHAnsi"/>
                <w:sz w:val="22"/>
                <w:szCs w:val="22"/>
              </w:rPr>
              <w:t>Non-Hispanic Black</w:t>
            </w:r>
          </w:p>
        </w:tc>
        <w:tc>
          <w:tcPr>
            <w:tcW w:w="1630" w:type="dxa"/>
            <w:tcBorders>
              <w:top w:val="nil"/>
              <w:bottom w:val="nil"/>
            </w:tcBorders>
          </w:tcPr>
          <w:p w:rsidR="00896948" w:rsidRPr="00273D41" w:rsidRDefault="00896948" w:rsidP="00896948">
            <w:pPr>
              <w:tabs>
                <w:tab w:val="left" w:pos="2110"/>
              </w:tabs>
              <w:jc w:val="center"/>
              <w:rPr>
                <w:rFonts w:cstheme="minorHAnsi"/>
                <w:sz w:val="22"/>
                <w:szCs w:val="22"/>
              </w:rPr>
            </w:pPr>
            <w:r w:rsidRPr="00273D41">
              <w:rPr>
                <w:rFonts w:cstheme="minorHAnsi"/>
                <w:sz w:val="22"/>
                <w:szCs w:val="22"/>
              </w:rPr>
              <w:t>10.2</w:t>
            </w:r>
          </w:p>
        </w:tc>
        <w:tc>
          <w:tcPr>
            <w:tcW w:w="1630" w:type="dxa"/>
            <w:tcBorders>
              <w:top w:val="nil"/>
              <w:bottom w:val="nil"/>
            </w:tcBorders>
          </w:tcPr>
          <w:p w:rsidR="00896948" w:rsidRPr="00273D41" w:rsidRDefault="00896948" w:rsidP="00896948">
            <w:pPr>
              <w:tabs>
                <w:tab w:val="left" w:pos="2110"/>
              </w:tabs>
              <w:jc w:val="center"/>
              <w:rPr>
                <w:rFonts w:cstheme="minorHAnsi"/>
                <w:sz w:val="22"/>
                <w:szCs w:val="22"/>
              </w:rPr>
            </w:pPr>
            <w:r w:rsidRPr="00273D41">
              <w:rPr>
                <w:rFonts w:cstheme="minorHAnsi"/>
                <w:sz w:val="22"/>
                <w:szCs w:val="22"/>
              </w:rPr>
              <w:t>10.7</w:t>
            </w:r>
          </w:p>
        </w:tc>
        <w:tc>
          <w:tcPr>
            <w:tcW w:w="1630" w:type="dxa"/>
            <w:tcBorders>
              <w:top w:val="nil"/>
              <w:bottom w:val="nil"/>
            </w:tcBorders>
          </w:tcPr>
          <w:p w:rsidR="00896948" w:rsidRPr="00273D41" w:rsidRDefault="00896948" w:rsidP="00896948">
            <w:pPr>
              <w:tabs>
                <w:tab w:val="left" w:pos="2110"/>
              </w:tabs>
              <w:jc w:val="center"/>
              <w:rPr>
                <w:rFonts w:cstheme="minorHAnsi"/>
                <w:sz w:val="22"/>
                <w:szCs w:val="22"/>
              </w:rPr>
            </w:pPr>
            <w:r w:rsidRPr="00273D41">
              <w:rPr>
                <w:rFonts w:cstheme="minorHAnsi"/>
                <w:sz w:val="22"/>
                <w:szCs w:val="22"/>
              </w:rPr>
              <w:t>11.0</w:t>
            </w:r>
          </w:p>
        </w:tc>
        <w:tc>
          <w:tcPr>
            <w:tcW w:w="1630" w:type="dxa"/>
            <w:tcBorders>
              <w:top w:val="nil"/>
              <w:bottom w:val="nil"/>
            </w:tcBorders>
          </w:tcPr>
          <w:p w:rsidR="00896948" w:rsidRPr="00273D41" w:rsidRDefault="00896948" w:rsidP="00896948">
            <w:pPr>
              <w:tabs>
                <w:tab w:val="left" w:pos="2110"/>
              </w:tabs>
              <w:jc w:val="center"/>
              <w:rPr>
                <w:rFonts w:cstheme="minorHAnsi"/>
                <w:sz w:val="22"/>
                <w:szCs w:val="22"/>
              </w:rPr>
            </w:pPr>
            <w:r w:rsidRPr="00273D41">
              <w:rPr>
                <w:rFonts w:cstheme="minorHAnsi"/>
                <w:sz w:val="22"/>
                <w:szCs w:val="22"/>
              </w:rPr>
              <w:t>11.0</w:t>
            </w:r>
          </w:p>
        </w:tc>
        <w:tc>
          <w:tcPr>
            <w:tcW w:w="1630" w:type="dxa"/>
            <w:tcBorders>
              <w:top w:val="nil"/>
              <w:bottom w:val="nil"/>
            </w:tcBorders>
          </w:tcPr>
          <w:p w:rsidR="00896948" w:rsidRPr="00273D41" w:rsidRDefault="00896948" w:rsidP="00896948">
            <w:pPr>
              <w:tabs>
                <w:tab w:val="left" w:pos="2110"/>
              </w:tabs>
              <w:jc w:val="center"/>
              <w:rPr>
                <w:rFonts w:cstheme="minorHAnsi"/>
                <w:sz w:val="22"/>
                <w:szCs w:val="22"/>
              </w:rPr>
            </w:pPr>
            <w:r w:rsidRPr="00273D41">
              <w:rPr>
                <w:rFonts w:cstheme="minorHAnsi"/>
                <w:sz w:val="22"/>
                <w:szCs w:val="22"/>
              </w:rPr>
              <w:t>10.6</w:t>
            </w:r>
          </w:p>
        </w:tc>
        <w:tc>
          <w:tcPr>
            <w:tcW w:w="1630" w:type="dxa"/>
            <w:tcBorders>
              <w:top w:val="nil"/>
              <w:bottom w:val="nil"/>
            </w:tcBorders>
          </w:tcPr>
          <w:p w:rsidR="00896948" w:rsidRPr="00273D41" w:rsidRDefault="00896948" w:rsidP="00896948">
            <w:pPr>
              <w:tabs>
                <w:tab w:val="left" w:pos="2110"/>
              </w:tabs>
              <w:jc w:val="center"/>
              <w:rPr>
                <w:rFonts w:cstheme="minorHAnsi"/>
                <w:sz w:val="22"/>
                <w:szCs w:val="22"/>
              </w:rPr>
            </w:pPr>
            <w:r w:rsidRPr="00273D41">
              <w:rPr>
                <w:rFonts w:cstheme="minorHAnsi"/>
                <w:sz w:val="22"/>
                <w:szCs w:val="22"/>
              </w:rPr>
              <w:t>11.0</w:t>
            </w:r>
          </w:p>
        </w:tc>
      </w:tr>
      <w:tr w:rsidR="00896948" w:rsidRPr="00273D41" w:rsidTr="00273D41">
        <w:tc>
          <w:tcPr>
            <w:tcW w:w="3256" w:type="dxa"/>
            <w:tcBorders>
              <w:top w:val="nil"/>
              <w:bottom w:val="nil"/>
            </w:tcBorders>
          </w:tcPr>
          <w:p w:rsidR="00896948" w:rsidRPr="00273D41" w:rsidRDefault="00896948" w:rsidP="00896948">
            <w:pPr>
              <w:tabs>
                <w:tab w:val="left" w:pos="2110"/>
              </w:tabs>
              <w:rPr>
                <w:rFonts w:cstheme="minorHAnsi"/>
                <w:sz w:val="22"/>
                <w:szCs w:val="22"/>
              </w:rPr>
            </w:pPr>
            <w:r w:rsidRPr="00273D41">
              <w:rPr>
                <w:rFonts w:cstheme="minorHAnsi"/>
                <w:sz w:val="22"/>
                <w:szCs w:val="22"/>
              </w:rPr>
              <w:t>Hispanic</w:t>
            </w:r>
          </w:p>
        </w:tc>
        <w:tc>
          <w:tcPr>
            <w:tcW w:w="1630" w:type="dxa"/>
            <w:tcBorders>
              <w:top w:val="nil"/>
              <w:bottom w:val="nil"/>
            </w:tcBorders>
          </w:tcPr>
          <w:p w:rsidR="00896948" w:rsidRPr="00273D41" w:rsidRDefault="00896948" w:rsidP="00896948">
            <w:pPr>
              <w:tabs>
                <w:tab w:val="left" w:pos="2110"/>
              </w:tabs>
              <w:jc w:val="center"/>
              <w:rPr>
                <w:rFonts w:cstheme="minorHAnsi"/>
                <w:sz w:val="22"/>
                <w:szCs w:val="22"/>
              </w:rPr>
            </w:pPr>
            <w:r w:rsidRPr="00273D41">
              <w:rPr>
                <w:rFonts w:cstheme="minorHAnsi"/>
                <w:sz w:val="22"/>
                <w:szCs w:val="22"/>
              </w:rPr>
              <w:t>14.6</w:t>
            </w:r>
          </w:p>
        </w:tc>
        <w:tc>
          <w:tcPr>
            <w:tcW w:w="1630" w:type="dxa"/>
            <w:tcBorders>
              <w:top w:val="nil"/>
              <w:bottom w:val="nil"/>
            </w:tcBorders>
          </w:tcPr>
          <w:p w:rsidR="00896948" w:rsidRPr="00273D41" w:rsidRDefault="00896948" w:rsidP="00896948">
            <w:pPr>
              <w:tabs>
                <w:tab w:val="left" w:pos="2110"/>
              </w:tabs>
              <w:jc w:val="center"/>
              <w:rPr>
                <w:rFonts w:cstheme="minorHAnsi"/>
                <w:sz w:val="22"/>
                <w:szCs w:val="22"/>
              </w:rPr>
            </w:pPr>
            <w:r w:rsidRPr="00273D41">
              <w:rPr>
                <w:rFonts w:cstheme="minorHAnsi"/>
                <w:sz w:val="22"/>
                <w:szCs w:val="22"/>
              </w:rPr>
              <w:t>12.1</w:t>
            </w:r>
          </w:p>
        </w:tc>
        <w:tc>
          <w:tcPr>
            <w:tcW w:w="1630" w:type="dxa"/>
            <w:tcBorders>
              <w:top w:val="nil"/>
              <w:bottom w:val="nil"/>
            </w:tcBorders>
          </w:tcPr>
          <w:p w:rsidR="00896948" w:rsidRPr="00273D41" w:rsidRDefault="00896948" w:rsidP="00896948">
            <w:pPr>
              <w:tabs>
                <w:tab w:val="left" w:pos="2110"/>
              </w:tabs>
              <w:jc w:val="center"/>
              <w:rPr>
                <w:rFonts w:cstheme="minorHAnsi"/>
                <w:sz w:val="22"/>
                <w:szCs w:val="22"/>
              </w:rPr>
            </w:pPr>
            <w:r w:rsidRPr="00273D41">
              <w:rPr>
                <w:rFonts w:cstheme="minorHAnsi"/>
                <w:sz w:val="22"/>
                <w:szCs w:val="22"/>
              </w:rPr>
              <w:t>11.0</w:t>
            </w:r>
          </w:p>
        </w:tc>
        <w:tc>
          <w:tcPr>
            <w:tcW w:w="1630" w:type="dxa"/>
            <w:tcBorders>
              <w:top w:val="nil"/>
              <w:bottom w:val="nil"/>
            </w:tcBorders>
          </w:tcPr>
          <w:p w:rsidR="00896948" w:rsidRPr="00273D41" w:rsidRDefault="00896948" w:rsidP="00896948">
            <w:pPr>
              <w:tabs>
                <w:tab w:val="left" w:pos="2110"/>
              </w:tabs>
              <w:jc w:val="center"/>
              <w:rPr>
                <w:rFonts w:cstheme="minorHAnsi"/>
                <w:sz w:val="22"/>
                <w:szCs w:val="22"/>
              </w:rPr>
            </w:pPr>
            <w:r w:rsidRPr="00273D41">
              <w:rPr>
                <w:rFonts w:cstheme="minorHAnsi"/>
                <w:sz w:val="22"/>
                <w:szCs w:val="22"/>
              </w:rPr>
              <w:t>11.4</w:t>
            </w:r>
          </w:p>
        </w:tc>
        <w:tc>
          <w:tcPr>
            <w:tcW w:w="1630" w:type="dxa"/>
            <w:tcBorders>
              <w:top w:val="nil"/>
              <w:bottom w:val="nil"/>
            </w:tcBorders>
          </w:tcPr>
          <w:p w:rsidR="00896948" w:rsidRPr="00273D41" w:rsidRDefault="00896948" w:rsidP="00896948">
            <w:pPr>
              <w:tabs>
                <w:tab w:val="left" w:pos="2110"/>
              </w:tabs>
              <w:jc w:val="center"/>
              <w:rPr>
                <w:rFonts w:cstheme="minorHAnsi"/>
                <w:sz w:val="22"/>
                <w:szCs w:val="22"/>
              </w:rPr>
            </w:pPr>
            <w:r w:rsidRPr="00273D41">
              <w:rPr>
                <w:rFonts w:cstheme="minorHAnsi"/>
                <w:sz w:val="22"/>
                <w:szCs w:val="22"/>
              </w:rPr>
              <w:t>13.7</w:t>
            </w:r>
          </w:p>
        </w:tc>
        <w:tc>
          <w:tcPr>
            <w:tcW w:w="1630" w:type="dxa"/>
            <w:tcBorders>
              <w:top w:val="nil"/>
              <w:bottom w:val="nil"/>
            </w:tcBorders>
          </w:tcPr>
          <w:p w:rsidR="00896948" w:rsidRPr="00273D41" w:rsidRDefault="00896948" w:rsidP="00896948">
            <w:pPr>
              <w:tabs>
                <w:tab w:val="left" w:pos="2110"/>
              </w:tabs>
              <w:jc w:val="center"/>
              <w:rPr>
                <w:rFonts w:cstheme="minorHAnsi"/>
                <w:sz w:val="22"/>
                <w:szCs w:val="22"/>
              </w:rPr>
            </w:pPr>
            <w:r w:rsidRPr="00273D41">
              <w:rPr>
                <w:rFonts w:cstheme="minorHAnsi"/>
                <w:sz w:val="22"/>
                <w:szCs w:val="22"/>
              </w:rPr>
              <w:t>13.8</w:t>
            </w:r>
          </w:p>
        </w:tc>
      </w:tr>
      <w:tr w:rsidR="00896948" w:rsidRPr="00273D41" w:rsidTr="00273D41">
        <w:tc>
          <w:tcPr>
            <w:tcW w:w="3256" w:type="dxa"/>
            <w:tcBorders>
              <w:top w:val="nil"/>
              <w:bottom w:val="nil"/>
            </w:tcBorders>
          </w:tcPr>
          <w:p w:rsidR="00896948" w:rsidRPr="00273D41" w:rsidRDefault="00896948" w:rsidP="00896948">
            <w:pPr>
              <w:tabs>
                <w:tab w:val="left" w:pos="2110"/>
              </w:tabs>
              <w:rPr>
                <w:rFonts w:cstheme="minorHAnsi"/>
                <w:sz w:val="22"/>
                <w:szCs w:val="22"/>
              </w:rPr>
            </w:pPr>
            <w:r w:rsidRPr="00273D41">
              <w:rPr>
                <w:rFonts w:cstheme="minorHAnsi"/>
                <w:sz w:val="22"/>
                <w:szCs w:val="22"/>
              </w:rPr>
              <w:t>Non-Hispanic White</w:t>
            </w:r>
          </w:p>
        </w:tc>
        <w:tc>
          <w:tcPr>
            <w:tcW w:w="1630" w:type="dxa"/>
            <w:tcBorders>
              <w:top w:val="nil"/>
              <w:bottom w:val="nil"/>
            </w:tcBorders>
          </w:tcPr>
          <w:p w:rsidR="00896948" w:rsidRPr="00273D41" w:rsidRDefault="00896948" w:rsidP="00896948">
            <w:pPr>
              <w:tabs>
                <w:tab w:val="left" w:pos="2110"/>
              </w:tabs>
              <w:jc w:val="center"/>
              <w:rPr>
                <w:rFonts w:cstheme="minorHAnsi"/>
                <w:sz w:val="22"/>
                <w:szCs w:val="22"/>
              </w:rPr>
            </w:pPr>
            <w:r w:rsidRPr="00273D41">
              <w:rPr>
                <w:rFonts w:cstheme="minorHAnsi"/>
                <w:sz w:val="22"/>
                <w:szCs w:val="22"/>
              </w:rPr>
              <w:t>71.1</w:t>
            </w:r>
          </w:p>
        </w:tc>
        <w:tc>
          <w:tcPr>
            <w:tcW w:w="1630" w:type="dxa"/>
            <w:tcBorders>
              <w:top w:val="nil"/>
              <w:bottom w:val="nil"/>
            </w:tcBorders>
          </w:tcPr>
          <w:p w:rsidR="00896948" w:rsidRPr="00273D41" w:rsidRDefault="00896948" w:rsidP="00896948">
            <w:pPr>
              <w:tabs>
                <w:tab w:val="left" w:pos="2110"/>
              </w:tabs>
              <w:jc w:val="center"/>
              <w:rPr>
                <w:rFonts w:cstheme="minorHAnsi"/>
                <w:sz w:val="22"/>
                <w:szCs w:val="22"/>
              </w:rPr>
            </w:pPr>
            <w:r w:rsidRPr="00273D41">
              <w:rPr>
                <w:rFonts w:cstheme="minorHAnsi"/>
                <w:sz w:val="22"/>
                <w:szCs w:val="22"/>
              </w:rPr>
              <w:t>72.5</w:t>
            </w:r>
          </w:p>
        </w:tc>
        <w:tc>
          <w:tcPr>
            <w:tcW w:w="1630" w:type="dxa"/>
            <w:tcBorders>
              <w:top w:val="nil"/>
              <w:bottom w:val="nil"/>
            </w:tcBorders>
          </w:tcPr>
          <w:p w:rsidR="00896948" w:rsidRPr="00273D41" w:rsidRDefault="00896948" w:rsidP="00896948">
            <w:pPr>
              <w:tabs>
                <w:tab w:val="left" w:pos="2110"/>
              </w:tabs>
              <w:jc w:val="center"/>
              <w:rPr>
                <w:rFonts w:cstheme="minorHAnsi"/>
                <w:sz w:val="22"/>
                <w:szCs w:val="22"/>
              </w:rPr>
            </w:pPr>
            <w:r w:rsidRPr="00273D41">
              <w:rPr>
                <w:rFonts w:cstheme="minorHAnsi"/>
                <w:sz w:val="22"/>
                <w:szCs w:val="22"/>
              </w:rPr>
              <w:t>72.6</w:t>
            </w:r>
          </w:p>
        </w:tc>
        <w:tc>
          <w:tcPr>
            <w:tcW w:w="1630" w:type="dxa"/>
            <w:tcBorders>
              <w:top w:val="nil"/>
              <w:bottom w:val="nil"/>
            </w:tcBorders>
          </w:tcPr>
          <w:p w:rsidR="00896948" w:rsidRPr="00273D41" w:rsidRDefault="00896948" w:rsidP="00896948">
            <w:pPr>
              <w:tabs>
                <w:tab w:val="left" w:pos="2110"/>
              </w:tabs>
              <w:jc w:val="center"/>
              <w:rPr>
                <w:rFonts w:cstheme="minorHAnsi"/>
                <w:sz w:val="22"/>
                <w:szCs w:val="22"/>
              </w:rPr>
            </w:pPr>
            <w:r w:rsidRPr="00273D41">
              <w:rPr>
                <w:rFonts w:cstheme="minorHAnsi"/>
                <w:sz w:val="22"/>
                <w:szCs w:val="22"/>
              </w:rPr>
              <w:t>72.1</w:t>
            </w:r>
          </w:p>
        </w:tc>
        <w:tc>
          <w:tcPr>
            <w:tcW w:w="1630" w:type="dxa"/>
            <w:tcBorders>
              <w:top w:val="nil"/>
              <w:bottom w:val="nil"/>
            </w:tcBorders>
          </w:tcPr>
          <w:p w:rsidR="00896948" w:rsidRPr="00273D41" w:rsidRDefault="00896948" w:rsidP="00896948">
            <w:pPr>
              <w:tabs>
                <w:tab w:val="left" w:pos="2110"/>
              </w:tabs>
              <w:jc w:val="center"/>
              <w:rPr>
                <w:rFonts w:cstheme="minorHAnsi"/>
                <w:sz w:val="22"/>
                <w:szCs w:val="22"/>
              </w:rPr>
            </w:pPr>
            <w:r w:rsidRPr="00273D41">
              <w:rPr>
                <w:rFonts w:cstheme="minorHAnsi"/>
                <w:sz w:val="22"/>
                <w:szCs w:val="22"/>
              </w:rPr>
              <w:t>70.0</w:t>
            </w:r>
          </w:p>
        </w:tc>
        <w:tc>
          <w:tcPr>
            <w:tcW w:w="1630" w:type="dxa"/>
            <w:tcBorders>
              <w:top w:val="nil"/>
              <w:bottom w:val="nil"/>
            </w:tcBorders>
          </w:tcPr>
          <w:p w:rsidR="00896948" w:rsidRPr="00273D41" w:rsidRDefault="00896948" w:rsidP="00896948">
            <w:pPr>
              <w:tabs>
                <w:tab w:val="left" w:pos="2110"/>
              </w:tabs>
              <w:jc w:val="center"/>
              <w:rPr>
                <w:rFonts w:cstheme="minorHAnsi"/>
                <w:sz w:val="22"/>
                <w:szCs w:val="22"/>
              </w:rPr>
            </w:pPr>
            <w:r w:rsidRPr="00273D41">
              <w:rPr>
                <w:rFonts w:cstheme="minorHAnsi"/>
                <w:sz w:val="22"/>
                <w:szCs w:val="22"/>
              </w:rPr>
              <w:t>68.5</w:t>
            </w:r>
          </w:p>
        </w:tc>
      </w:tr>
      <w:tr w:rsidR="00896948" w:rsidRPr="00273D41" w:rsidTr="00273D41">
        <w:tc>
          <w:tcPr>
            <w:tcW w:w="3256" w:type="dxa"/>
            <w:tcBorders>
              <w:top w:val="nil"/>
              <w:bottom w:val="nil"/>
            </w:tcBorders>
          </w:tcPr>
          <w:p w:rsidR="00896948" w:rsidRPr="00273D41" w:rsidRDefault="00896948" w:rsidP="00896948">
            <w:pPr>
              <w:tabs>
                <w:tab w:val="left" w:pos="2110"/>
              </w:tabs>
              <w:rPr>
                <w:rFonts w:cstheme="minorHAnsi"/>
                <w:sz w:val="22"/>
                <w:szCs w:val="22"/>
              </w:rPr>
            </w:pPr>
            <w:r w:rsidRPr="00273D41">
              <w:rPr>
                <w:rFonts w:cstheme="minorHAnsi"/>
                <w:sz w:val="22"/>
                <w:szCs w:val="22"/>
              </w:rPr>
              <w:t>Other</w:t>
            </w:r>
          </w:p>
        </w:tc>
        <w:tc>
          <w:tcPr>
            <w:tcW w:w="1630" w:type="dxa"/>
            <w:tcBorders>
              <w:top w:val="nil"/>
              <w:bottom w:val="nil"/>
            </w:tcBorders>
          </w:tcPr>
          <w:p w:rsidR="00896948" w:rsidRPr="00273D41" w:rsidRDefault="00896948" w:rsidP="00896948">
            <w:pPr>
              <w:tabs>
                <w:tab w:val="left" w:pos="2110"/>
              </w:tabs>
              <w:jc w:val="center"/>
              <w:rPr>
                <w:rFonts w:cstheme="minorHAnsi"/>
                <w:sz w:val="22"/>
                <w:szCs w:val="22"/>
              </w:rPr>
            </w:pPr>
            <w:r w:rsidRPr="00273D41">
              <w:rPr>
                <w:rFonts w:cstheme="minorHAnsi"/>
                <w:sz w:val="22"/>
                <w:szCs w:val="22"/>
              </w:rPr>
              <w:t>4.1</w:t>
            </w:r>
          </w:p>
        </w:tc>
        <w:tc>
          <w:tcPr>
            <w:tcW w:w="1630" w:type="dxa"/>
            <w:tcBorders>
              <w:top w:val="nil"/>
              <w:bottom w:val="nil"/>
            </w:tcBorders>
          </w:tcPr>
          <w:p w:rsidR="00896948" w:rsidRPr="00273D41" w:rsidRDefault="00896948" w:rsidP="00896948">
            <w:pPr>
              <w:tabs>
                <w:tab w:val="left" w:pos="2110"/>
              </w:tabs>
              <w:jc w:val="center"/>
              <w:rPr>
                <w:rFonts w:cstheme="minorHAnsi"/>
                <w:sz w:val="22"/>
                <w:szCs w:val="22"/>
              </w:rPr>
            </w:pPr>
            <w:r w:rsidRPr="00273D41">
              <w:rPr>
                <w:rFonts w:cstheme="minorHAnsi"/>
                <w:sz w:val="22"/>
                <w:szCs w:val="22"/>
              </w:rPr>
              <w:t>4.7</w:t>
            </w:r>
          </w:p>
        </w:tc>
        <w:tc>
          <w:tcPr>
            <w:tcW w:w="1630" w:type="dxa"/>
            <w:tcBorders>
              <w:top w:val="nil"/>
              <w:bottom w:val="nil"/>
            </w:tcBorders>
          </w:tcPr>
          <w:p w:rsidR="00896948" w:rsidRPr="00273D41" w:rsidRDefault="00896948" w:rsidP="00896948">
            <w:pPr>
              <w:tabs>
                <w:tab w:val="left" w:pos="2110"/>
              </w:tabs>
              <w:jc w:val="center"/>
              <w:rPr>
                <w:rFonts w:cstheme="minorHAnsi"/>
                <w:sz w:val="22"/>
                <w:szCs w:val="22"/>
              </w:rPr>
            </w:pPr>
            <w:r w:rsidRPr="00273D41">
              <w:rPr>
                <w:rFonts w:cstheme="minorHAnsi"/>
                <w:sz w:val="22"/>
                <w:szCs w:val="22"/>
              </w:rPr>
              <w:t>5.5</w:t>
            </w:r>
          </w:p>
        </w:tc>
        <w:tc>
          <w:tcPr>
            <w:tcW w:w="1630" w:type="dxa"/>
            <w:tcBorders>
              <w:top w:val="nil"/>
              <w:bottom w:val="nil"/>
            </w:tcBorders>
          </w:tcPr>
          <w:p w:rsidR="00896948" w:rsidRPr="00273D41" w:rsidRDefault="00896948" w:rsidP="00896948">
            <w:pPr>
              <w:tabs>
                <w:tab w:val="left" w:pos="2110"/>
              </w:tabs>
              <w:jc w:val="center"/>
              <w:rPr>
                <w:rFonts w:cstheme="minorHAnsi"/>
                <w:sz w:val="22"/>
                <w:szCs w:val="22"/>
              </w:rPr>
            </w:pPr>
            <w:r w:rsidRPr="00273D41">
              <w:rPr>
                <w:rFonts w:cstheme="minorHAnsi"/>
                <w:sz w:val="22"/>
                <w:szCs w:val="22"/>
              </w:rPr>
              <w:t>5.5</w:t>
            </w:r>
          </w:p>
        </w:tc>
        <w:tc>
          <w:tcPr>
            <w:tcW w:w="1630" w:type="dxa"/>
            <w:tcBorders>
              <w:top w:val="nil"/>
              <w:bottom w:val="nil"/>
            </w:tcBorders>
          </w:tcPr>
          <w:p w:rsidR="00896948" w:rsidRPr="00273D41" w:rsidRDefault="00896948" w:rsidP="00896948">
            <w:pPr>
              <w:tabs>
                <w:tab w:val="left" w:pos="2110"/>
              </w:tabs>
              <w:jc w:val="center"/>
              <w:rPr>
                <w:rFonts w:cstheme="minorHAnsi"/>
                <w:sz w:val="22"/>
                <w:szCs w:val="22"/>
              </w:rPr>
            </w:pPr>
            <w:r w:rsidRPr="00273D41">
              <w:rPr>
                <w:rFonts w:cstheme="minorHAnsi"/>
                <w:sz w:val="22"/>
                <w:szCs w:val="22"/>
              </w:rPr>
              <w:t>5.7</w:t>
            </w:r>
          </w:p>
        </w:tc>
        <w:tc>
          <w:tcPr>
            <w:tcW w:w="1630" w:type="dxa"/>
            <w:tcBorders>
              <w:top w:val="nil"/>
              <w:bottom w:val="nil"/>
            </w:tcBorders>
          </w:tcPr>
          <w:p w:rsidR="00896948" w:rsidRPr="00273D41" w:rsidRDefault="00896948" w:rsidP="00896948">
            <w:pPr>
              <w:tabs>
                <w:tab w:val="left" w:pos="2110"/>
              </w:tabs>
              <w:jc w:val="center"/>
              <w:rPr>
                <w:rFonts w:cstheme="minorHAnsi"/>
                <w:sz w:val="22"/>
                <w:szCs w:val="22"/>
              </w:rPr>
            </w:pPr>
            <w:r w:rsidRPr="00273D41">
              <w:rPr>
                <w:rFonts w:cstheme="minorHAnsi"/>
                <w:sz w:val="22"/>
                <w:szCs w:val="22"/>
              </w:rPr>
              <w:t>6.7</w:t>
            </w:r>
          </w:p>
        </w:tc>
      </w:tr>
      <w:tr w:rsidR="00896948" w:rsidRPr="00273D41" w:rsidTr="00273D41">
        <w:tc>
          <w:tcPr>
            <w:tcW w:w="3256" w:type="dxa"/>
            <w:tcBorders>
              <w:top w:val="nil"/>
            </w:tcBorders>
          </w:tcPr>
          <w:p w:rsidR="00896948" w:rsidRPr="00273D41" w:rsidRDefault="00896948" w:rsidP="00896948">
            <w:pPr>
              <w:tabs>
                <w:tab w:val="left" w:pos="2110"/>
              </w:tabs>
              <w:rPr>
                <w:rFonts w:cstheme="minorHAnsi"/>
                <w:sz w:val="22"/>
                <w:szCs w:val="22"/>
              </w:rPr>
            </w:pPr>
            <w:r w:rsidRPr="00273D41">
              <w:rPr>
                <w:rFonts w:cstheme="minorHAnsi"/>
                <w:b/>
                <w:sz w:val="22"/>
                <w:szCs w:val="22"/>
              </w:rPr>
              <w:t>Family history of diabetes</w:t>
            </w:r>
            <w:r w:rsidRPr="00273D41">
              <w:rPr>
                <w:rFonts w:cstheme="minorHAnsi"/>
                <w:sz w:val="22"/>
                <w:szCs w:val="22"/>
              </w:rPr>
              <w:t>, %</w:t>
            </w:r>
          </w:p>
        </w:tc>
        <w:tc>
          <w:tcPr>
            <w:tcW w:w="1630" w:type="dxa"/>
            <w:tcBorders>
              <w:top w:val="nil"/>
            </w:tcBorders>
          </w:tcPr>
          <w:p w:rsidR="00896948" w:rsidRPr="00273D41" w:rsidRDefault="00896948" w:rsidP="00896948">
            <w:pPr>
              <w:tabs>
                <w:tab w:val="left" w:pos="2110"/>
              </w:tabs>
              <w:jc w:val="center"/>
              <w:rPr>
                <w:rFonts w:cstheme="minorHAnsi"/>
                <w:sz w:val="22"/>
                <w:szCs w:val="22"/>
              </w:rPr>
            </w:pPr>
            <w:r w:rsidRPr="00273D41">
              <w:rPr>
                <w:rFonts w:cstheme="minorHAnsi"/>
                <w:sz w:val="22"/>
                <w:szCs w:val="22"/>
              </w:rPr>
              <w:t>47.1</w:t>
            </w:r>
          </w:p>
        </w:tc>
        <w:tc>
          <w:tcPr>
            <w:tcW w:w="1630" w:type="dxa"/>
            <w:tcBorders>
              <w:top w:val="nil"/>
            </w:tcBorders>
          </w:tcPr>
          <w:p w:rsidR="00896948" w:rsidRPr="00273D41" w:rsidRDefault="00896948" w:rsidP="00896948">
            <w:pPr>
              <w:tabs>
                <w:tab w:val="left" w:pos="2110"/>
              </w:tabs>
              <w:jc w:val="center"/>
              <w:rPr>
                <w:rFonts w:cstheme="minorHAnsi"/>
                <w:sz w:val="22"/>
                <w:szCs w:val="22"/>
              </w:rPr>
            </w:pPr>
            <w:r w:rsidRPr="00273D41">
              <w:rPr>
                <w:rFonts w:cstheme="minorHAnsi"/>
                <w:sz w:val="22"/>
                <w:szCs w:val="22"/>
              </w:rPr>
              <w:t>49.0</w:t>
            </w:r>
          </w:p>
        </w:tc>
        <w:tc>
          <w:tcPr>
            <w:tcW w:w="1630" w:type="dxa"/>
            <w:tcBorders>
              <w:top w:val="nil"/>
            </w:tcBorders>
          </w:tcPr>
          <w:p w:rsidR="00896948" w:rsidRPr="00273D41" w:rsidRDefault="00896948" w:rsidP="00896948">
            <w:pPr>
              <w:tabs>
                <w:tab w:val="left" w:pos="2110"/>
              </w:tabs>
              <w:jc w:val="center"/>
              <w:rPr>
                <w:rFonts w:cstheme="minorHAnsi"/>
                <w:b/>
                <w:sz w:val="22"/>
                <w:szCs w:val="22"/>
              </w:rPr>
            </w:pPr>
            <w:r w:rsidRPr="00273D41">
              <w:rPr>
                <w:rFonts w:cstheme="minorHAnsi"/>
                <w:sz w:val="22"/>
                <w:szCs w:val="22"/>
              </w:rPr>
              <w:t>49.6</w:t>
            </w:r>
          </w:p>
        </w:tc>
        <w:tc>
          <w:tcPr>
            <w:tcW w:w="1630" w:type="dxa"/>
            <w:tcBorders>
              <w:top w:val="nil"/>
            </w:tcBorders>
          </w:tcPr>
          <w:p w:rsidR="00896948" w:rsidRPr="00273D41" w:rsidRDefault="00896948" w:rsidP="00896948">
            <w:pPr>
              <w:tabs>
                <w:tab w:val="left" w:pos="2110"/>
              </w:tabs>
              <w:jc w:val="center"/>
              <w:rPr>
                <w:rFonts w:cstheme="minorHAnsi"/>
                <w:sz w:val="22"/>
                <w:szCs w:val="22"/>
              </w:rPr>
            </w:pPr>
            <w:r w:rsidRPr="00273D41">
              <w:rPr>
                <w:rFonts w:cstheme="minorHAnsi"/>
                <w:sz w:val="22"/>
                <w:szCs w:val="22"/>
              </w:rPr>
              <w:t>38.8</w:t>
            </w:r>
          </w:p>
        </w:tc>
        <w:tc>
          <w:tcPr>
            <w:tcW w:w="1630" w:type="dxa"/>
            <w:tcBorders>
              <w:top w:val="nil"/>
            </w:tcBorders>
          </w:tcPr>
          <w:p w:rsidR="00896948" w:rsidRPr="00273D41" w:rsidRDefault="00896948" w:rsidP="00896948">
            <w:pPr>
              <w:tabs>
                <w:tab w:val="left" w:pos="2110"/>
              </w:tabs>
              <w:jc w:val="center"/>
              <w:rPr>
                <w:rFonts w:cstheme="minorHAnsi"/>
                <w:sz w:val="22"/>
                <w:szCs w:val="22"/>
              </w:rPr>
            </w:pPr>
            <w:r w:rsidRPr="00273D41">
              <w:rPr>
                <w:rFonts w:cstheme="minorHAnsi"/>
                <w:sz w:val="22"/>
                <w:szCs w:val="22"/>
              </w:rPr>
              <w:t>34.7</w:t>
            </w:r>
          </w:p>
        </w:tc>
        <w:tc>
          <w:tcPr>
            <w:tcW w:w="1630" w:type="dxa"/>
            <w:tcBorders>
              <w:top w:val="nil"/>
            </w:tcBorders>
          </w:tcPr>
          <w:p w:rsidR="00896948" w:rsidRPr="00273D41" w:rsidRDefault="00896948" w:rsidP="00896948">
            <w:pPr>
              <w:tabs>
                <w:tab w:val="left" w:pos="2110"/>
              </w:tabs>
              <w:jc w:val="center"/>
              <w:rPr>
                <w:rFonts w:cstheme="minorHAnsi"/>
                <w:sz w:val="22"/>
                <w:szCs w:val="22"/>
              </w:rPr>
            </w:pPr>
            <w:r w:rsidRPr="00273D41">
              <w:rPr>
                <w:rFonts w:cstheme="minorHAnsi"/>
                <w:sz w:val="22"/>
                <w:szCs w:val="22"/>
              </w:rPr>
              <w:t>33.3</w:t>
            </w:r>
          </w:p>
        </w:tc>
      </w:tr>
      <w:tr w:rsidR="00896948" w:rsidRPr="00273D41" w:rsidTr="00273D41">
        <w:tc>
          <w:tcPr>
            <w:tcW w:w="3256" w:type="dxa"/>
          </w:tcPr>
          <w:p w:rsidR="00896948" w:rsidRPr="00273D41" w:rsidRDefault="00896948" w:rsidP="00896948">
            <w:pPr>
              <w:tabs>
                <w:tab w:val="left" w:pos="2110"/>
              </w:tabs>
              <w:rPr>
                <w:rFonts w:cstheme="minorHAnsi"/>
                <w:sz w:val="22"/>
                <w:szCs w:val="22"/>
              </w:rPr>
            </w:pPr>
            <w:r w:rsidRPr="00273D41">
              <w:rPr>
                <w:rFonts w:cstheme="minorHAnsi"/>
                <w:b/>
                <w:sz w:val="22"/>
                <w:szCs w:val="22"/>
              </w:rPr>
              <w:t>Height</w:t>
            </w:r>
            <w:r w:rsidRPr="00273D41">
              <w:rPr>
                <w:rFonts w:cstheme="minorHAnsi"/>
                <w:sz w:val="22"/>
                <w:szCs w:val="22"/>
              </w:rPr>
              <w:t>, cm</w:t>
            </w:r>
          </w:p>
        </w:tc>
        <w:tc>
          <w:tcPr>
            <w:tcW w:w="1630" w:type="dxa"/>
          </w:tcPr>
          <w:p w:rsidR="00896948" w:rsidRPr="00273D41" w:rsidRDefault="00896948" w:rsidP="00896948">
            <w:pPr>
              <w:tabs>
                <w:tab w:val="left" w:pos="2110"/>
              </w:tabs>
              <w:jc w:val="center"/>
              <w:rPr>
                <w:rFonts w:cstheme="minorHAnsi"/>
                <w:sz w:val="22"/>
                <w:szCs w:val="22"/>
              </w:rPr>
            </w:pPr>
            <w:r w:rsidRPr="00273D41">
              <w:rPr>
                <w:rFonts w:cstheme="minorHAnsi"/>
                <w:sz w:val="22"/>
                <w:szCs w:val="22"/>
              </w:rPr>
              <w:t>169.2 (10.1)</w:t>
            </w:r>
          </w:p>
        </w:tc>
        <w:tc>
          <w:tcPr>
            <w:tcW w:w="1630" w:type="dxa"/>
          </w:tcPr>
          <w:p w:rsidR="00896948" w:rsidRPr="00273D41" w:rsidRDefault="00896948" w:rsidP="00896948">
            <w:pPr>
              <w:tabs>
                <w:tab w:val="left" w:pos="2110"/>
              </w:tabs>
              <w:jc w:val="center"/>
              <w:rPr>
                <w:rFonts w:cstheme="minorHAnsi"/>
                <w:sz w:val="22"/>
                <w:szCs w:val="22"/>
              </w:rPr>
            </w:pPr>
            <w:r w:rsidRPr="00273D41">
              <w:rPr>
                <w:rFonts w:cstheme="minorHAnsi"/>
                <w:sz w:val="22"/>
                <w:szCs w:val="22"/>
              </w:rPr>
              <w:t>169.1 (10.2)</w:t>
            </w:r>
          </w:p>
        </w:tc>
        <w:tc>
          <w:tcPr>
            <w:tcW w:w="1630" w:type="dxa"/>
          </w:tcPr>
          <w:p w:rsidR="00896948" w:rsidRPr="00273D41" w:rsidRDefault="00896948" w:rsidP="00896948">
            <w:pPr>
              <w:tabs>
                <w:tab w:val="left" w:pos="2110"/>
              </w:tabs>
              <w:jc w:val="center"/>
              <w:rPr>
                <w:rFonts w:cstheme="minorHAnsi"/>
                <w:sz w:val="22"/>
                <w:szCs w:val="22"/>
              </w:rPr>
            </w:pPr>
            <w:r w:rsidRPr="00273D41">
              <w:rPr>
                <w:rFonts w:cstheme="minorHAnsi"/>
                <w:sz w:val="22"/>
                <w:szCs w:val="22"/>
              </w:rPr>
              <w:t>169.8 (10.0)</w:t>
            </w:r>
          </w:p>
        </w:tc>
        <w:tc>
          <w:tcPr>
            <w:tcW w:w="1630" w:type="dxa"/>
          </w:tcPr>
          <w:p w:rsidR="00896948" w:rsidRPr="00273D41" w:rsidRDefault="00896948" w:rsidP="00896948">
            <w:pPr>
              <w:tabs>
                <w:tab w:val="left" w:pos="2110"/>
              </w:tabs>
              <w:jc w:val="center"/>
              <w:rPr>
                <w:rFonts w:cstheme="minorHAnsi"/>
                <w:sz w:val="22"/>
                <w:szCs w:val="22"/>
              </w:rPr>
            </w:pPr>
            <w:r w:rsidRPr="00273D41">
              <w:rPr>
                <w:rFonts w:cstheme="minorHAnsi"/>
                <w:sz w:val="22"/>
                <w:szCs w:val="22"/>
              </w:rPr>
              <w:t>169.4 (10.1)</w:t>
            </w:r>
          </w:p>
        </w:tc>
        <w:tc>
          <w:tcPr>
            <w:tcW w:w="1630" w:type="dxa"/>
          </w:tcPr>
          <w:p w:rsidR="00896948" w:rsidRPr="00273D41" w:rsidRDefault="00896948" w:rsidP="00896948">
            <w:pPr>
              <w:tabs>
                <w:tab w:val="left" w:pos="2110"/>
              </w:tabs>
              <w:jc w:val="center"/>
              <w:rPr>
                <w:rFonts w:cstheme="minorHAnsi"/>
                <w:sz w:val="22"/>
                <w:szCs w:val="22"/>
              </w:rPr>
            </w:pPr>
            <w:r w:rsidRPr="00273D41">
              <w:rPr>
                <w:rFonts w:cstheme="minorHAnsi"/>
                <w:sz w:val="22"/>
                <w:szCs w:val="22"/>
              </w:rPr>
              <w:t>169.6 (10.2)</w:t>
            </w:r>
          </w:p>
        </w:tc>
        <w:tc>
          <w:tcPr>
            <w:tcW w:w="1630" w:type="dxa"/>
          </w:tcPr>
          <w:p w:rsidR="00896948" w:rsidRPr="00273D41" w:rsidRDefault="00896948" w:rsidP="00896948">
            <w:pPr>
              <w:tabs>
                <w:tab w:val="left" w:pos="2110"/>
              </w:tabs>
              <w:jc w:val="center"/>
              <w:rPr>
                <w:rFonts w:cstheme="minorHAnsi"/>
                <w:sz w:val="22"/>
                <w:szCs w:val="22"/>
              </w:rPr>
            </w:pPr>
            <w:r w:rsidRPr="00273D41">
              <w:rPr>
                <w:rFonts w:cstheme="minorHAnsi"/>
                <w:sz w:val="22"/>
                <w:szCs w:val="22"/>
              </w:rPr>
              <w:t>169.2 (9.9)</w:t>
            </w:r>
          </w:p>
        </w:tc>
      </w:tr>
      <w:tr w:rsidR="00896948" w:rsidRPr="00273D41" w:rsidTr="00273D41">
        <w:tc>
          <w:tcPr>
            <w:tcW w:w="3256" w:type="dxa"/>
          </w:tcPr>
          <w:p w:rsidR="00896948" w:rsidRPr="00273D41" w:rsidRDefault="00896948" w:rsidP="00896948">
            <w:pPr>
              <w:tabs>
                <w:tab w:val="left" w:pos="2110"/>
              </w:tabs>
              <w:rPr>
                <w:rFonts w:cstheme="minorHAnsi"/>
                <w:sz w:val="22"/>
                <w:szCs w:val="22"/>
                <w:vertAlign w:val="superscript"/>
              </w:rPr>
            </w:pPr>
            <w:r w:rsidRPr="00273D41">
              <w:rPr>
                <w:rFonts w:cstheme="minorHAnsi"/>
                <w:b/>
                <w:sz w:val="22"/>
                <w:szCs w:val="22"/>
              </w:rPr>
              <w:t>Body mass index</w:t>
            </w:r>
            <w:r w:rsidRPr="00273D41">
              <w:rPr>
                <w:rFonts w:cstheme="minorHAnsi"/>
                <w:sz w:val="22"/>
                <w:szCs w:val="22"/>
              </w:rPr>
              <w:t>, kg/m</w:t>
            </w:r>
            <w:r w:rsidRPr="00273D41">
              <w:rPr>
                <w:rFonts w:cstheme="minorHAnsi"/>
                <w:sz w:val="22"/>
                <w:szCs w:val="22"/>
                <w:vertAlign w:val="superscript"/>
              </w:rPr>
              <w:t>2</w:t>
            </w:r>
          </w:p>
        </w:tc>
        <w:tc>
          <w:tcPr>
            <w:tcW w:w="1630" w:type="dxa"/>
          </w:tcPr>
          <w:p w:rsidR="00896948" w:rsidRPr="00273D41" w:rsidRDefault="00896948" w:rsidP="00896948">
            <w:pPr>
              <w:tabs>
                <w:tab w:val="left" w:pos="2110"/>
              </w:tabs>
              <w:jc w:val="center"/>
              <w:rPr>
                <w:rFonts w:cstheme="minorHAnsi"/>
                <w:sz w:val="22"/>
                <w:szCs w:val="22"/>
              </w:rPr>
            </w:pPr>
            <w:r w:rsidRPr="00273D41">
              <w:rPr>
                <w:rFonts w:cstheme="minorHAnsi"/>
                <w:sz w:val="22"/>
                <w:szCs w:val="22"/>
              </w:rPr>
              <w:t>27.3 (6.0)</w:t>
            </w:r>
          </w:p>
        </w:tc>
        <w:tc>
          <w:tcPr>
            <w:tcW w:w="1630" w:type="dxa"/>
          </w:tcPr>
          <w:p w:rsidR="00896948" w:rsidRPr="00273D41" w:rsidRDefault="00896948" w:rsidP="00896948">
            <w:pPr>
              <w:tabs>
                <w:tab w:val="left" w:pos="2110"/>
              </w:tabs>
              <w:jc w:val="center"/>
              <w:rPr>
                <w:rFonts w:cstheme="minorHAnsi"/>
                <w:sz w:val="22"/>
                <w:szCs w:val="22"/>
              </w:rPr>
            </w:pPr>
            <w:r w:rsidRPr="00273D41">
              <w:rPr>
                <w:rFonts w:cstheme="minorHAnsi"/>
                <w:sz w:val="22"/>
                <w:szCs w:val="22"/>
              </w:rPr>
              <w:t>27.7 (6.3)</w:t>
            </w:r>
          </w:p>
        </w:tc>
        <w:tc>
          <w:tcPr>
            <w:tcW w:w="1630" w:type="dxa"/>
          </w:tcPr>
          <w:p w:rsidR="00896948" w:rsidRPr="00273D41" w:rsidRDefault="00896948" w:rsidP="00896948">
            <w:pPr>
              <w:tabs>
                <w:tab w:val="left" w:pos="2110"/>
              </w:tabs>
              <w:jc w:val="center"/>
              <w:rPr>
                <w:rFonts w:cstheme="minorHAnsi"/>
                <w:sz w:val="22"/>
                <w:szCs w:val="22"/>
              </w:rPr>
            </w:pPr>
            <w:r w:rsidRPr="00273D41">
              <w:rPr>
                <w:rFonts w:cstheme="minorHAnsi"/>
                <w:sz w:val="22"/>
                <w:szCs w:val="22"/>
              </w:rPr>
              <w:t>28.0 (6.3)</w:t>
            </w:r>
          </w:p>
        </w:tc>
        <w:tc>
          <w:tcPr>
            <w:tcW w:w="1630" w:type="dxa"/>
          </w:tcPr>
          <w:p w:rsidR="00896948" w:rsidRPr="00273D41" w:rsidRDefault="00896948" w:rsidP="00896948">
            <w:pPr>
              <w:tabs>
                <w:tab w:val="left" w:pos="2110"/>
              </w:tabs>
              <w:jc w:val="center"/>
              <w:rPr>
                <w:rFonts w:cstheme="minorHAnsi"/>
                <w:sz w:val="22"/>
                <w:szCs w:val="22"/>
              </w:rPr>
            </w:pPr>
            <w:r w:rsidRPr="00273D41">
              <w:rPr>
                <w:rFonts w:cstheme="minorHAnsi"/>
                <w:sz w:val="22"/>
                <w:szCs w:val="22"/>
              </w:rPr>
              <w:t>28.3 (7.0)</w:t>
            </w:r>
          </w:p>
        </w:tc>
        <w:tc>
          <w:tcPr>
            <w:tcW w:w="1630" w:type="dxa"/>
          </w:tcPr>
          <w:p w:rsidR="00896948" w:rsidRPr="00273D41" w:rsidRDefault="00896948" w:rsidP="00896948">
            <w:pPr>
              <w:tabs>
                <w:tab w:val="left" w:pos="2110"/>
              </w:tabs>
              <w:jc w:val="center"/>
              <w:rPr>
                <w:rFonts w:cstheme="minorHAnsi"/>
                <w:sz w:val="22"/>
                <w:szCs w:val="22"/>
              </w:rPr>
            </w:pPr>
            <w:r w:rsidRPr="00273D41">
              <w:rPr>
                <w:rFonts w:cstheme="minorHAnsi"/>
                <w:sz w:val="22"/>
                <w:szCs w:val="22"/>
              </w:rPr>
              <w:t>27.8 (6.1)</w:t>
            </w:r>
          </w:p>
        </w:tc>
        <w:tc>
          <w:tcPr>
            <w:tcW w:w="1630" w:type="dxa"/>
          </w:tcPr>
          <w:p w:rsidR="00896948" w:rsidRPr="00273D41" w:rsidRDefault="00896948" w:rsidP="00896948">
            <w:pPr>
              <w:tabs>
                <w:tab w:val="left" w:pos="2110"/>
              </w:tabs>
              <w:jc w:val="center"/>
              <w:rPr>
                <w:rFonts w:cstheme="minorHAnsi"/>
                <w:sz w:val="22"/>
                <w:szCs w:val="22"/>
              </w:rPr>
            </w:pPr>
            <w:r w:rsidRPr="00273D41">
              <w:rPr>
                <w:rFonts w:cstheme="minorHAnsi"/>
                <w:sz w:val="22"/>
                <w:szCs w:val="22"/>
              </w:rPr>
              <w:t>28.4 (6.7)</w:t>
            </w:r>
          </w:p>
        </w:tc>
      </w:tr>
      <w:tr w:rsidR="00896948" w:rsidRPr="00273D41" w:rsidTr="00273D41">
        <w:tc>
          <w:tcPr>
            <w:tcW w:w="3256" w:type="dxa"/>
          </w:tcPr>
          <w:p w:rsidR="00896948" w:rsidRPr="00273D41" w:rsidRDefault="00896948" w:rsidP="00896948">
            <w:pPr>
              <w:tabs>
                <w:tab w:val="left" w:pos="2110"/>
              </w:tabs>
              <w:rPr>
                <w:rFonts w:cstheme="minorHAnsi"/>
                <w:sz w:val="22"/>
                <w:szCs w:val="22"/>
              </w:rPr>
            </w:pPr>
            <w:r w:rsidRPr="00273D41">
              <w:rPr>
                <w:rFonts w:cstheme="minorHAnsi"/>
                <w:b/>
                <w:sz w:val="22"/>
                <w:szCs w:val="22"/>
              </w:rPr>
              <w:t>Waist circumference</w:t>
            </w:r>
            <w:r w:rsidRPr="00273D41">
              <w:rPr>
                <w:rFonts w:cstheme="minorHAnsi"/>
                <w:sz w:val="22"/>
                <w:szCs w:val="22"/>
              </w:rPr>
              <w:t>, cm</w:t>
            </w:r>
          </w:p>
        </w:tc>
        <w:tc>
          <w:tcPr>
            <w:tcW w:w="1630" w:type="dxa"/>
          </w:tcPr>
          <w:p w:rsidR="00896948" w:rsidRPr="00273D41" w:rsidRDefault="00896948" w:rsidP="00896948">
            <w:pPr>
              <w:tabs>
                <w:tab w:val="left" w:pos="2110"/>
              </w:tabs>
              <w:jc w:val="center"/>
              <w:rPr>
                <w:rFonts w:cstheme="minorHAnsi"/>
                <w:sz w:val="22"/>
                <w:szCs w:val="22"/>
              </w:rPr>
            </w:pPr>
            <w:r w:rsidRPr="00273D41">
              <w:rPr>
                <w:rFonts w:cstheme="minorHAnsi"/>
                <w:sz w:val="22"/>
                <w:szCs w:val="22"/>
              </w:rPr>
              <w:t>93.6 (15.5)</w:t>
            </w:r>
          </w:p>
        </w:tc>
        <w:tc>
          <w:tcPr>
            <w:tcW w:w="1630" w:type="dxa"/>
          </w:tcPr>
          <w:p w:rsidR="00896948" w:rsidRPr="00273D41" w:rsidRDefault="00896948" w:rsidP="00896948">
            <w:pPr>
              <w:tabs>
                <w:tab w:val="left" w:pos="2110"/>
              </w:tabs>
              <w:jc w:val="center"/>
              <w:rPr>
                <w:rFonts w:cstheme="minorHAnsi"/>
                <w:sz w:val="22"/>
                <w:szCs w:val="22"/>
              </w:rPr>
            </w:pPr>
            <w:r w:rsidRPr="00273D41">
              <w:rPr>
                <w:rFonts w:cstheme="minorHAnsi"/>
                <w:sz w:val="22"/>
                <w:szCs w:val="22"/>
              </w:rPr>
              <w:t>94.8 (15.7)</w:t>
            </w:r>
          </w:p>
        </w:tc>
        <w:tc>
          <w:tcPr>
            <w:tcW w:w="1630" w:type="dxa"/>
          </w:tcPr>
          <w:p w:rsidR="00896948" w:rsidRPr="00273D41" w:rsidRDefault="00896948" w:rsidP="00896948">
            <w:pPr>
              <w:tabs>
                <w:tab w:val="left" w:pos="2110"/>
              </w:tabs>
              <w:jc w:val="center"/>
              <w:rPr>
                <w:rFonts w:cstheme="minorHAnsi"/>
                <w:sz w:val="22"/>
                <w:szCs w:val="22"/>
              </w:rPr>
            </w:pPr>
            <w:r w:rsidRPr="00273D41">
              <w:rPr>
                <w:rFonts w:cstheme="minorHAnsi"/>
                <w:sz w:val="22"/>
                <w:szCs w:val="22"/>
              </w:rPr>
              <w:t>96.4 (15.6)</w:t>
            </w:r>
          </w:p>
        </w:tc>
        <w:tc>
          <w:tcPr>
            <w:tcW w:w="1630" w:type="dxa"/>
          </w:tcPr>
          <w:p w:rsidR="00896948" w:rsidRPr="00273D41" w:rsidRDefault="00896948" w:rsidP="00896948">
            <w:pPr>
              <w:tabs>
                <w:tab w:val="left" w:pos="2110"/>
              </w:tabs>
              <w:jc w:val="center"/>
              <w:rPr>
                <w:rFonts w:cstheme="minorHAnsi"/>
                <w:sz w:val="22"/>
                <w:szCs w:val="22"/>
              </w:rPr>
            </w:pPr>
            <w:r w:rsidRPr="00273D41">
              <w:rPr>
                <w:rFonts w:cstheme="minorHAnsi"/>
                <w:sz w:val="22"/>
                <w:szCs w:val="22"/>
              </w:rPr>
              <w:t>96.8 (16.7)</w:t>
            </w:r>
          </w:p>
        </w:tc>
        <w:tc>
          <w:tcPr>
            <w:tcW w:w="1630" w:type="dxa"/>
          </w:tcPr>
          <w:p w:rsidR="00896948" w:rsidRPr="00273D41" w:rsidRDefault="00896948" w:rsidP="00896948">
            <w:pPr>
              <w:tabs>
                <w:tab w:val="left" w:pos="2110"/>
              </w:tabs>
              <w:jc w:val="center"/>
              <w:rPr>
                <w:rFonts w:cstheme="minorHAnsi"/>
                <w:sz w:val="22"/>
                <w:szCs w:val="22"/>
              </w:rPr>
            </w:pPr>
            <w:r w:rsidRPr="00273D41">
              <w:rPr>
                <w:rFonts w:cstheme="minorHAnsi"/>
                <w:sz w:val="22"/>
                <w:szCs w:val="22"/>
              </w:rPr>
              <w:t>95.9 (15.3)</w:t>
            </w:r>
          </w:p>
        </w:tc>
        <w:tc>
          <w:tcPr>
            <w:tcW w:w="1630" w:type="dxa"/>
          </w:tcPr>
          <w:p w:rsidR="00896948" w:rsidRPr="00273D41" w:rsidRDefault="00896948" w:rsidP="00896948">
            <w:pPr>
              <w:tabs>
                <w:tab w:val="left" w:pos="2110"/>
              </w:tabs>
              <w:jc w:val="center"/>
              <w:rPr>
                <w:rFonts w:cstheme="minorHAnsi"/>
                <w:sz w:val="22"/>
                <w:szCs w:val="22"/>
              </w:rPr>
            </w:pPr>
            <w:r w:rsidRPr="00273D41">
              <w:rPr>
                <w:rFonts w:cstheme="minorHAnsi"/>
                <w:sz w:val="22"/>
                <w:szCs w:val="22"/>
              </w:rPr>
              <w:t>97.2 (16.1)</w:t>
            </w:r>
          </w:p>
        </w:tc>
      </w:tr>
      <w:tr w:rsidR="00896948" w:rsidRPr="00273D41" w:rsidTr="00273D41">
        <w:tc>
          <w:tcPr>
            <w:tcW w:w="3256" w:type="dxa"/>
          </w:tcPr>
          <w:p w:rsidR="00896948" w:rsidRPr="00273D41" w:rsidRDefault="00896948" w:rsidP="00896948">
            <w:pPr>
              <w:tabs>
                <w:tab w:val="left" w:pos="2110"/>
              </w:tabs>
              <w:rPr>
                <w:rFonts w:cstheme="minorHAnsi"/>
                <w:sz w:val="22"/>
                <w:szCs w:val="22"/>
              </w:rPr>
            </w:pPr>
            <w:r w:rsidRPr="00273D41">
              <w:rPr>
                <w:rFonts w:cstheme="minorHAnsi"/>
                <w:b/>
                <w:sz w:val="22"/>
                <w:szCs w:val="22"/>
              </w:rPr>
              <w:t>Fasting glucose</w:t>
            </w:r>
            <w:r w:rsidRPr="00273D41">
              <w:rPr>
                <w:rFonts w:cstheme="minorHAnsi"/>
                <w:sz w:val="22"/>
                <w:szCs w:val="22"/>
              </w:rPr>
              <w:t xml:space="preserve">, mmol/L </w:t>
            </w:r>
          </w:p>
        </w:tc>
        <w:tc>
          <w:tcPr>
            <w:tcW w:w="1630" w:type="dxa"/>
          </w:tcPr>
          <w:p w:rsidR="00896948" w:rsidRPr="00273D41" w:rsidRDefault="00896948" w:rsidP="00896948">
            <w:pPr>
              <w:tabs>
                <w:tab w:val="left" w:pos="2110"/>
              </w:tabs>
              <w:jc w:val="center"/>
              <w:rPr>
                <w:rFonts w:cstheme="minorHAnsi"/>
                <w:sz w:val="22"/>
                <w:szCs w:val="22"/>
              </w:rPr>
            </w:pPr>
            <w:r w:rsidRPr="00273D41">
              <w:rPr>
                <w:rFonts w:cstheme="minorHAnsi"/>
                <w:sz w:val="22"/>
                <w:szCs w:val="22"/>
              </w:rPr>
              <w:t>5.1 (1.1)</w:t>
            </w:r>
          </w:p>
        </w:tc>
        <w:tc>
          <w:tcPr>
            <w:tcW w:w="1630" w:type="dxa"/>
          </w:tcPr>
          <w:p w:rsidR="00896948" w:rsidRPr="00273D41" w:rsidRDefault="00896948" w:rsidP="00896948">
            <w:pPr>
              <w:tabs>
                <w:tab w:val="left" w:pos="2110"/>
              </w:tabs>
              <w:jc w:val="center"/>
              <w:rPr>
                <w:rFonts w:cstheme="minorHAnsi"/>
                <w:sz w:val="22"/>
                <w:szCs w:val="22"/>
              </w:rPr>
            </w:pPr>
            <w:r w:rsidRPr="00273D41">
              <w:rPr>
                <w:rFonts w:cstheme="minorHAnsi"/>
                <w:sz w:val="22"/>
                <w:szCs w:val="22"/>
              </w:rPr>
              <w:t>5.1 (1.1)</w:t>
            </w:r>
          </w:p>
        </w:tc>
        <w:tc>
          <w:tcPr>
            <w:tcW w:w="1630" w:type="dxa"/>
          </w:tcPr>
          <w:p w:rsidR="00896948" w:rsidRPr="00273D41" w:rsidRDefault="00896948" w:rsidP="00896948">
            <w:pPr>
              <w:tabs>
                <w:tab w:val="left" w:pos="2110"/>
              </w:tabs>
              <w:jc w:val="center"/>
              <w:rPr>
                <w:rFonts w:cstheme="minorHAnsi"/>
                <w:sz w:val="22"/>
                <w:szCs w:val="22"/>
              </w:rPr>
            </w:pPr>
            <w:r w:rsidRPr="00273D41">
              <w:rPr>
                <w:rFonts w:cstheme="minorHAnsi"/>
                <w:sz w:val="22"/>
                <w:szCs w:val="22"/>
              </w:rPr>
              <w:t>5.2 (0.8)</w:t>
            </w:r>
          </w:p>
        </w:tc>
        <w:tc>
          <w:tcPr>
            <w:tcW w:w="1630" w:type="dxa"/>
          </w:tcPr>
          <w:p w:rsidR="00896948" w:rsidRPr="00273D41" w:rsidRDefault="00896948" w:rsidP="00896948">
            <w:pPr>
              <w:tabs>
                <w:tab w:val="left" w:pos="2110"/>
              </w:tabs>
              <w:jc w:val="center"/>
              <w:rPr>
                <w:rFonts w:cstheme="minorHAnsi"/>
                <w:sz w:val="22"/>
                <w:szCs w:val="22"/>
              </w:rPr>
            </w:pPr>
            <w:r w:rsidRPr="00273D41">
              <w:rPr>
                <w:rFonts w:cstheme="minorHAnsi"/>
                <w:sz w:val="22"/>
                <w:szCs w:val="22"/>
              </w:rPr>
              <w:t>5.2 (1.1)</w:t>
            </w:r>
          </w:p>
        </w:tc>
        <w:tc>
          <w:tcPr>
            <w:tcW w:w="1630" w:type="dxa"/>
          </w:tcPr>
          <w:p w:rsidR="00896948" w:rsidRPr="00273D41" w:rsidRDefault="00896948" w:rsidP="00896948">
            <w:pPr>
              <w:tabs>
                <w:tab w:val="left" w:pos="2110"/>
              </w:tabs>
              <w:jc w:val="center"/>
              <w:rPr>
                <w:rFonts w:cstheme="minorHAnsi"/>
                <w:sz w:val="22"/>
                <w:szCs w:val="22"/>
              </w:rPr>
            </w:pPr>
            <w:r w:rsidRPr="00273D41">
              <w:rPr>
                <w:rFonts w:cstheme="minorHAnsi"/>
                <w:sz w:val="22"/>
                <w:szCs w:val="22"/>
              </w:rPr>
              <w:t>5.1 (0.8)</w:t>
            </w:r>
          </w:p>
        </w:tc>
        <w:tc>
          <w:tcPr>
            <w:tcW w:w="1630" w:type="dxa"/>
          </w:tcPr>
          <w:p w:rsidR="00896948" w:rsidRPr="00273D41" w:rsidRDefault="00896948" w:rsidP="00896948">
            <w:pPr>
              <w:tabs>
                <w:tab w:val="left" w:pos="2110"/>
              </w:tabs>
              <w:jc w:val="center"/>
              <w:rPr>
                <w:rFonts w:cstheme="minorHAnsi"/>
                <w:sz w:val="22"/>
                <w:szCs w:val="22"/>
              </w:rPr>
            </w:pPr>
            <w:r w:rsidRPr="00273D41">
              <w:rPr>
                <w:rFonts w:cstheme="minorHAnsi"/>
                <w:sz w:val="22"/>
                <w:szCs w:val="22"/>
              </w:rPr>
              <w:t>5.2 (1.0)</w:t>
            </w:r>
          </w:p>
        </w:tc>
      </w:tr>
      <w:tr w:rsidR="00896948" w:rsidRPr="00273D41" w:rsidTr="00273D41">
        <w:tc>
          <w:tcPr>
            <w:tcW w:w="3256" w:type="dxa"/>
            <w:tcBorders>
              <w:bottom w:val="nil"/>
            </w:tcBorders>
          </w:tcPr>
          <w:p w:rsidR="00896948" w:rsidRPr="00273D41" w:rsidRDefault="00896948" w:rsidP="00896948">
            <w:pPr>
              <w:tabs>
                <w:tab w:val="left" w:pos="2110"/>
              </w:tabs>
              <w:rPr>
                <w:rFonts w:cstheme="minorHAnsi"/>
                <w:b/>
                <w:sz w:val="22"/>
                <w:szCs w:val="22"/>
              </w:rPr>
            </w:pPr>
            <w:r w:rsidRPr="00273D41">
              <w:rPr>
                <w:rFonts w:cstheme="minorHAnsi"/>
                <w:b/>
                <w:sz w:val="22"/>
                <w:szCs w:val="22"/>
              </w:rPr>
              <w:t>Blood pressure</w:t>
            </w:r>
            <w:r w:rsidRPr="00273D41">
              <w:rPr>
                <w:rFonts w:cstheme="minorHAnsi"/>
                <w:sz w:val="22"/>
                <w:szCs w:val="22"/>
              </w:rPr>
              <w:t>, mmHg</w:t>
            </w:r>
          </w:p>
        </w:tc>
        <w:tc>
          <w:tcPr>
            <w:tcW w:w="1630" w:type="dxa"/>
            <w:tcBorders>
              <w:bottom w:val="nil"/>
            </w:tcBorders>
          </w:tcPr>
          <w:p w:rsidR="00896948" w:rsidRPr="00273D41" w:rsidRDefault="00896948" w:rsidP="00896948">
            <w:pPr>
              <w:tabs>
                <w:tab w:val="left" w:pos="2110"/>
              </w:tabs>
              <w:jc w:val="center"/>
              <w:rPr>
                <w:rFonts w:cstheme="minorHAnsi"/>
                <w:sz w:val="22"/>
                <w:szCs w:val="22"/>
              </w:rPr>
            </w:pPr>
          </w:p>
        </w:tc>
        <w:tc>
          <w:tcPr>
            <w:tcW w:w="1630" w:type="dxa"/>
            <w:tcBorders>
              <w:bottom w:val="nil"/>
            </w:tcBorders>
          </w:tcPr>
          <w:p w:rsidR="00896948" w:rsidRPr="00273D41" w:rsidRDefault="00896948" w:rsidP="00896948">
            <w:pPr>
              <w:tabs>
                <w:tab w:val="left" w:pos="2110"/>
              </w:tabs>
              <w:jc w:val="center"/>
              <w:rPr>
                <w:rFonts w:cstheme="minorHAnsi"/>
                <w:sz w:val="22"/>
                <w:szCs w:val="22"/>
              </w:rPr>
            </w:pPr>
          </w:p>
        </w:tc>
        <w:tc>
          <w:tcPr>
            <w:tcW w:w="1630" w:type="dxa"/>
            <w:tcBorders>
              <w:bottom w:val="nil"/>
            </w:tcBorders>
          </w:tcPr>
          <w:p w:rsidR="00896948" w:rsidRPr="00273D41" w:rsidRDefault="00896948" w:rsidP="00896948">
            <w:pPr>
              <w:tabs>
                <w:tab w:val="left" w:pos="2110"/>
              </w:tabs>
              <w:jc w:val="center"/>
              <w:rPr>
                <w:rFonts w:cstheme="minorHAnsi"/>
                <w:sz w:val="22"/>
                <w:szCs w:val="22"/>
              </w:rPr>
            </w:pPr>
          </w:p>
        </w:tc>
        <w:tc>
          <w:tcPr>
            <w:tcW w:w="1630" w:type="dxa"/>
            <w:tcBorders>
              <w:bottom w:val="nil"/>
            </w:tcBorders>
          </w:tcPr>
          <w:p w:rsidR="00896948" w:rsidRPr="00273D41" w:rsidRDefault="00896948" w:rsidP="00896948">
            <w:pPr>
              <w:tabs>
                <w:tab w:val="left" w:pos="2110"/>
              </w:tabs>
              <w:jc w:val="center"/>
              <w:rPr>
                <w:rFonts w:cstheme="minorHAnsi"/>
                <w:sz w:val="22"/>
                <w:szCs w:val="22"/>
              </w:rPr>
            </w:pPr>
          </w:p>
        </w:tc>
        <w:tc>
          <w:tcPr>
            <w:tcW w:w="1630" w:type="dxa"/>
            <w:tcBorders>
              <w:bottom w:val="nil"/>
            </w:tcBorders>
          </w:tcPr>
          <w:p w:rsidR="00896948" w:rsidRPr="00273D41" w:rsidRDefault="00896948" w:rsidP="00896948">
            <w:pPr>
              <w:tabs>
                <w:tab w:val="left" w:pos="2110"/>
              </w:tabs>
              <w:jc w:val="center"/>
              <w:rPr>
                <w:rFonts w:cstheme="minorHAnsi"/>
                <w:sz w:val="22"/>
                <w:szCs w:val="22"/>
              </w:rPr>
            </w:pPr>
          </w:p>
        </w:tc>
        <w:tc>
          <w:tcPr>
            <w:tcW w:w="1630" w:type="dxa"/>
            <w:tcBorders>
              <w:bottom w:val="nil"/>
            </w:tcBorders>
          </w:tcPr>
          <w:p w:rsidR="00896948" w:rsidRPr="00273D41" w:rsidRDefault="00896948" w:rsidP="00896948">
            <w:pPr>
              <w:tabs>
                <w:tab w:val="left" w:pos="2110"/>
              </w:tabs>
              <w:jc w:val="center"/>
              <w:rPr>
                <w:rFonts w:cstheme="minorHAnsi"/>
                <w:sz w:val="22"/>
                <w:szCs w:val="22"/>
              </w:rPr>
            </w:pPr>
          </w:p>
        </w:tc>
      </w:tr>
      <w:tr w:rsidR="00896948" w:rsidRPr="00273D41" w:rsidTr="00273D41">
        <w:tc>
          <w:tcPr>
            <w:tcW w:w="3256" w:type="dxa"/>
            <w:tcBorders>
              <w:top w:val="nil"/>
              <w:bottom w:val="nil"/>
            </w:tcBorders>
          </w:tcPr>
          <w:p w:rsidR="00896948" w:rsidRPr="00273D41" w:rsidRDefault="00896948" w:rsidP="00896948">
            <w:pPr>
              <w:tabs>
                <w:tab w:val="left" w:pos="2110"/>
              </w:tabs>
              <w:rPr>
                <w:rFonts w:cstheme="minorHAnsi"/>
                <w:sz w:val="22"/>
                <w:szCs w:val="22"/>
              </w:rPr>
            </w:pPr>
            <w:r w:rsidRPr="00273D41">
              <w:rPr>
                <w:rFonts w:cstheme="minorHAnsi"/>
                <w:b/>
                <w:sz w:val="22"/>
                <w:szCs w:val="22"/>
              </w:rPr>
              <w:t>Systolic</w:t>
            </w:r>
          </w:p>
        </w:tc>
        <w:tc>
          <w:tcPr>
            <w:tcW w:w="1630" w:type="dxa"/>
            <w:tcBorders>
              <w:top w:val="nil"/>
              <w:bottom w:val="nil"/>
            </w:tcBorders>
          </w:tcPr>
          <w:p w:rsidR="00896948" w:rsidRPr="00273D41" w:rsidRDefault="00896948" w:rsidP="00896948">
            <w:pPr>
              <w:tabs>
                <w:tab w:val="left" w:pos="2110"/>
              </w:tabs>
              <w:jc w:val="center"/>
              <w:rPr>
                <w:rFonts w:cstheme="minorHAnsi"/>
                <w:sz w:val="22"/>
                <w:szCs w:val="22"/>
              </w:rPr>
            </w:pPr>
            <w:r w:rsidRPr="00273D41">
              <w:rPr>
                <w:rFonts w:cstheme="minorHAnsi"/>
                <w:sz w:val="22"/>
                <w:szCs w:val="22"/>
              </w:rPr>
              <w:t>121.3 (17.7)</w:t>
            </w:r>
          </w:p>
        </w:tc>
        <w:tc>
          <w:tcPr>
            <w:tcW w:w="1630" w:type="dxa"/>
            <w:tcBorders>
              <w:top w:val="nil"/>
              <w:bottom w:val="nil"/>
            </w:tcBorders>
          </w:tcPr>
          <w:p w:rsidR="00896948" w:rsidRPr="00273D41" w:rsidRDefault="00896948" w:rsidP="00896948">
            <w:pPr>
              <w:tabs>
                <w:tab w:val="left" w:pos="2110"/>
              </w:tabs>
              <w:jc w:val="center"/>
              <w:rPr>
                <w:rFonts w:cstheme="minorHAnsi"/>
                <w:sz w:val="22"/>
                <w:szCs w:val="22"/>
              </w:rPr>
            </w:pPr>
            <w:r w:rsidRPr="00273D41">
              <w:rPr>
                <w:rFonts w:cstheme="minorHAnsi"/>
                <w:sz w:val="22"/>
                <w:szCs w:val="22"/>
              </w:rPr>
              <w:t>121.7 (18.8)</w:t>
            </w:r>
          </w:p>
        </w:tc>
        <w:tc>
          <w:tcPr>
            <w:tcW w:w="1630" w:type="dxa"/>
            <w:tcBorders>
              <w:top w:val="nil"/>
              <w:bottom w:val="nil"/>
            </w:tcBorders>
          </w:tcPr>
          <w:p w:rsidR="00896948" w:rsidRPr="00273D41" w:rsidRDefault="00896948" w:rsidP="00896948">
            <w:pPr>
              <w:tabs>
                <w:tab w:val="left" w:pos="2110"/>
              </w:tabs>
              <w:jc w:val="center"/>
              <w:rPr>
                <w:rFonts w:cstheme="minorHAnsi"/>
                <w:sz w:val="22"/>
                <w:szCs w:val="22"/>
              </w:rPr>
            </w:pPr>
            <w:r w:rsidRPr="00273D41">
              <w:rPr>
                <w:rFonts w:cstheme="minorHAnsi"/>
                <w:sz w:val="22"/>
                <w:szCs w:val="22"/>
              </w:rPr>
              <w:t>121.0 (18.8)</w:t>
            </w:r>
          </w:p>
        </w:tc>
        <w:tc>
          <w:tcPr>
            <w:tcW w:w="1630" w:type="dxa"/>
            <w:tcBorders>
              <w:top w:val="nil"/>
              <w:bottom w:val="nil"/>
            </w:tcBorders>
          </w:tcPr>
          <w:p w:rsidR="00896948" w:rsidRPr="00273D41" w:rsidRDefault="00896948" w:rsidP="00896948">
            <w:pPr>
              <w:tabs>
                <w:tab w:val="left" w:pos="2110"/>
              </w:tabs>
              <w:jc w:val="center"/>
              <w:rPr>
                <w:rFonts w:cstheme="minorHAnsi"/>
                <w:sz w:val="22"/>
                <w:szCs w:val="22"/>
              </w:rPr>
            </w:pPr>
            <w:r w:rsidRPr="00273D41">
              <w:rPr>
                <w:rFonts w:cstheme="minorHAnsi"/>
                <w:sz w:val="22"/>
                <w:szCs w:val="22"/>
              </w:rPr>
              <w:t>120.8 (17.2)</w:t>
            </w:r>
          </w:p>
        </w:tc>
        <w:tc>
          <w:tcPr>
            <w:tcW w:w="1630" w:type="dxa"/>
            <w:tcBorders>
              <w:top w:val="nil"/>
              <w:bottom w:val="nil"/>
            </w:tcBorders>
          </w:tcPr>
          <w:p w:rsidR="00896948" w:rsidRPr="00273D41" w:rsidRDefault="00896948" w:rsidP="00896948">
            <w:pPr>
              <w:tabs>
                <w:tab w:val="left" w:pos="2110"/>
              </w:tabs>
              <w:jc w:val="center"/>
              <w:rPr>
                <w:rFonts w:cstheme="minorHAnsi"/>
                <w:sz w:val="22"/>
                <w:szCs w:val="22"/>
              </w:rPr>
            </w:pPr>
            <w:r w:rsidRPr="00273D41">
              <w:rPr>
                <w:rFonts w:cstheme="minorHAnsi"/>
                <w:sz w:val="22"/>
                <w:szCs w:val="22"/>
              </w:rPr>
              <w:t>119.0 (16.1)</w:t>
            </w:r>
          </w:p>
        </w:tc>
        <w:tc>
          <w:tcPr>
            <w:tcW w:w="1630" w:type="dxa"/>
            <w:tcBorders>
              <w:top w:val="nil"/>
              <w:bottom w:val="nil"/>
            </w:tcBorders>
          </w:tcPr>
          <w:p w:rsidR="00896948" w:rsidRPr="00273D41" w:rsidRDefault="00896948" w:rsidP="00896948">
            <w:pPr>
              <w:tabs>
                <w:tab w:val="left" w:pos="2110"/>
              </w:tabs>
              <w:jc w:val="center"/>
              <w:rPr>
                <w:rFonts w:cstheme="minorHAnsi"/>
                <w:sz w:val="22"/>
                <w:szCs w:val="22"/>
              </w:rPr>
            </w:pPr>
            <w:r w:rsidRPr="00273D41">
              <w:rPr>
                <w:rFonts w:cstheme="minorHAnsi"/>
                <w:sz w:val="22"/>
                <w:szCs w:val="22"/>
              </w:rPr>
              <w:t>118.2 (15.8)</w:t>
            </w:r>
          </w:p>
        </w:tc>
      </w:tr>
      <w:tr w:rsidR="00896948" w:rsidRPr="00273D41" w:rsidTr="00273D41">
        <w:tc>
          <w:tcPr>
            <w:tcW w:w="3256" w:type="dxa"/>
            <w:tcBorders>
              <w:top w:val="nil"/>
              <w:bottom w:val="nil"/>
            </w:tcBorders>
          </w:tcPr>
          <w:p w:rsidR="00896948" w:rsidRPr="00273D41" w:rsidRDefault="00896948" w:rsidP="00896948">
            <w:pPr>
              <w:tabs>
                <w:tab w:val="left" w:pos="2110"/>
              </w:tabs>
              <w:rPr>
                <w:rFonts w:cstheme="minorHAnsi"/>
                <w:sz w:val="22"/>
                <w:szCs w:val="22"/>
              </w:rPr>
            </w:pPr>
            <w:r w:rsidRPr="00273D41">
              <w:rPr>
                <w:rFonts w:cstheme="minorHAnsi"/>
                <w:b/>
                <w:sz w:val="22"/>
                <w:szCs w:val="22"/>
              </w:rPr>
              <w:t>Diastolic</w:t>
            </w:r>
          </w:p>
        </w:tc>
        <w:tc>
          <w:tcPr>
            <w:tcW w:w="1630" w:type="dxa"/>
            <w:tcBorders>
              <w:top w:val="nil"/>
              <w:bottom w:val="nil"/>
            </w:tcBorders>
          </w:tcPr>
          <w:p w:rsidR="00896948" w:rsidRPr="00273D41" w:rsidRDefault="00896948" w:rsidP="00896948">
            <w:pPr>
              <w:tabs>
                <w:tab w:val="left" w:pos="2110"/>
              </w:tabs>
              <w:jc w:val="center"/>
              <w:rPr>
                <w:rFonts w:cstheme="minorHAnsi"/>
                <w:sz w:val="22"/>
                <w:szCs w:val="22"/>
              </w:rPr>
            </w:pPr>
            <w:r w:rsidRPr="00273D41">
              <w:rPr>
                <w:rFonts w:cstheme="minorHAnsi"/>
                <w:sz w:val="22"/>
                <w:szCs w:val="22"/>
              </w:rPr>
              <w:t>72.1 (12.0)</w:t>
            </w:r>
          </w:p>
        </w:tc>
        <w:tc>
          <w:tcPr>
            <w:tcW w:w="1630" w:type="dxa"/>
            <w:tcBorders>
              <w:top w:val="nil"/>
              <w:bottom w:val="nil"/>
            </w:tcBorders>
          </w:tcPr>
          <w:p w:rsidR="00896948" w:rsidRPr="00273D41" w:rsidRDefault="00896948" w:rsidP="00896948">
            <w:pPr>
              <w:tabs>
                <w:tab w:val="left" w:pos="2110"/>
              </w:tabs>
              <w:jc w:val="center"/>
              <w:rPr>
                <w:rFonts w:cstheme="minorHAnsi"/>
                <w:sz w:val="22"/>
                <w:szCs w:val="22"/>
              </w:rPr>
            </w:pPr>
            <w:r w:rsidRPr="00273D41">
              <w:rPr>
                <w:rFonts w:cstheme="minorHAnsi"/>
                <w:sz w:val="22"/>
                <w:szCs w:val="22"/>
              </w:rPr>
              <w:t>72.2 (12.0)</w:t>
            </w:r>
          </w:p>
        </w:tc>
        <w:tc>
          <w:tcPr>
            <w:tcW w:w="1630" w:type="dxa"/>
            <w:tcBorders>
              <w:top w:val="nil"/>
              <w:bottom w:val="nil"/>
            </w:tcBorders>
          </w:tcPr>
          <w:p w:rsidR="00896948" w:rsidRPr="00273D41" w:rsidRDefault="00896948" w:rsidP="00896948">
            <w:pPr>
              <w:tabs>
                <w:tab w:val="left" w:pos="2110"/>
              </w:tabs>
              <w:jc w:val="center"/>
              <w:rPr>
                <w:rFonts w:cstheme="minorHAnsi"/>
                <w:sz w:val="22"/>
                <w:szCs w:val="22"/>
              </w:rPr>
            </w:pPr>
            <w:r w:rsidRPr="00273D41">
              <w:rPr>
                <w:rFonts w:cstheme="minorHAnsi"/>
                <w:sz w:val="22"/>
                <w:szCs w:val="22"/>
              </w:rPr>
              <w:t>70.3 (12.9)</w:t>
            </w:r>
          </w:p>
        </w:tc>
        <w:tc>
          <w:tcPr>
            <w:tcW w:w="1630" w:type="dxa"/>
            <w:tcBorders>
              <w:top w:val="nil"/>
              <w:bottom w:val="nil"/>
            </w:tcBorders>
          </w:tcPr>
          <w:p w:rsidR="00896948" w:rsidRPr="00273D41" w:rsidRDefault="00896948" w:rsidP="00896948">
            <w:pPr>
              <w:tabs>
                <w:tab w:val="left" w:pos="2110"/>
              </w:tabs>
              <w:jc w:val="center"/>
              <w:rPr>
                <w:rFonts w:cstheme="minorHAnsi"/>
                <w:sz w:val="22"/>
                <w:szCs w:val="22"/>
              </w:rPr>
            </w:pPr>
            <w:r w:rsidRPr="00273D41">
              <w:rPr>
                <w:rFonts w:cstheme="minorHAnsi"/>
                <w:sz w:val="22"/>
                <w:szCs w:val="22"/>
              </w:rPr>
              <w:t>68.5 (12.8)</w:t>
            </w:r>
          </w:p>
        </w:tc>
        <w:tc>
          <w:tcPr>
            <w:tcW w:w="1630" w:type="dxa"/>
            <w:tcBorders>
              <w:top w:val="nil"/>
              <w:bottom w:val="nil"/>
            </w:tcBorders>
          </w:tcPr>
          <w:p w:rsidR="00896948" w:rsidRPr="00273D41" w:rsidRDefault="00896948" w:rsidP="00896948">
            <w:pPr>
              <w:tabs>
                <w:tab w:val="left" w:pos="2110"/>
              </w:tabs>
              <w:jc w:val="center"/>
              <w:rPr>
                <w:rFonts w:cstheme="minorHAnsi"/>
                <w:sz w:val="22"/>
                <w:szCs w:val="22"/>
              </w:rPr>
            </w:pPr>
            <w:r w:rsidRPr="00273D41">
              <w:rPr>
                <w:rFonts w:cstheme="minorHAnsi"/>
                <w:sz w:val="22"/>
                <w:szCs w:val="22"/>
              </w:rPr>
              <w:t>69.2 (12.2)</w:t>
            </w:r>
          </w:p>
        </w:tc>
        <w:tc>
          <w:tcPr>
            <w:tcW w:w="1630" w:type="dxa"/>
            <w:tcBorders>
              <w:top w:val="nil"/>
              <w:bottom w:val="nil"/>
            </w:tcBorders>
          </w:tcPr>
          <w:p w:rsidR="00896948" w:rsidRPr="00273D41" w:rsidRDefault="00896948" w:rsidP="00896948">
            <w:pPr>
              <w:tabs>
                <w:tab w:val="left" w:pos="2110"/>
              </w:tabs>
              <w:jc w:val="center"/>
              <w:rPr>
                <w:rFonts w:cstheme="minorHAnsi"/>
                <w:sz w:val="22"/>
                <w:szCs w:val="22"/>
              </w:rPr>
            </w:pPr>
            <w:r w:rsidRPr="00273D41">
              <w:rPr>
                <w:rFonts w:cstheme="minorHAnsi"/>
                <w:sz w:val="22"/>
                <w:szCs w:val="22"/>
              </w:rPr>
              <w:t>68.1 (12.2)</w:t>
            </w:r>
          </w:p>
        </w:tc>
      </w:tr>
      <w:tr w:rsidR="00896948" w:rsidRPr="00273D41" w:rsidTr="00273D41">
        <w:tc>
          <w:tcPr>
            <w:tcW w:w="3256" w:type="dxa"/>
            <w:tcBorders>
              <w:top w:val="nil"/>
            </w:tcBorders>
          </w:tcPr>
          <w:p w:rsidR="00896948" w:rsidRPr="00273D41" w:rsidRDefault="00896948" w:rsidP="00896948">
            <w:pPr>
              <w:tabs>
                <w:tab w:val="left" w:pos="2110"/>
              </w:tabs>
              <w:rPr>
                <w:rFonts w:cstheme="minorHAnsi"/>
                <w:sz w:val="22"/>
                <w:szCs w:val="22"/>
              </w:rPr>
            </w:pPr>
            <w:r w:rsidRPr="00273D41">
              <w:rPr>
                <w:rFonts w:cstheme="minorHAnsi"/>
                <w:b/>
                <w:sz w:val="22"/>
                <w:szCs w:val="22"/>
              </w:rPr>
              <w:t>Medication use</w:t>
            </w:r>
            <w:r w:rsidRPr="00273D41">
              <w:rPr>
                <w:rFonts w:cstheme="minorHAnsi"/>
                <w:sz w:val="22"/>
                <w:szCs w:val="22"/>
              </w:rPr>
              <w:t>, %</w:t>
            </w:r>
          </w:p>
        </w:tc>
        <w:tc>
          <w:tcPr>
            <w:tcW w:w="1630" w:type="dxa"/>
            <w:tcBorders>
              <w:top w:val="nil"/>
            </w:tcBorders>
          </w:tcPr>
          <w:p w:rsidR="00896948" w:rsidRPr="00273D41" w:rsidRDefault="00896948" w:rsidP="00896948">
            <w:pPr>
              <w:tabs>
                <w:tab w:val="left" w:pos="2110"/>
              </w:tabs>
              <w:jc w:val="center"/>
              <w:rPr>
                <w:rFonts w:cstheme="minorHAnsi"/>
                <w:sz w:val="22"/>
                <w:szCs w:val="22"/>
              </w:rPr>
            </w:pPr>
            <w:r w:rsidRPr="00273D41">
              <w:rPr>
                <w:rFonts w:cstheme="minorHAnsi"/>
                <w:sz w:val="22"/>
                <w:szCs w:val="22"/>
              </w:rPr>
              <w:t>52.8</w:t>
            </w:r>
          </w:p>
        </w:tc>
        <w:tc>
          <w:tcPr>
            <w:tcW w:w="1630" w:type="dxa"/>
            <w:tcBorders>
              <w:top w:val="nil"/>
            </w:tcBorders>
          </w:tcPr>
          <w:p w:rsidR="00896948" w:rsidRPr="00273D41" w:rsidRDefault="00896948" w:rsidP="00896948">
            <w:pPr>
              <w:tabs>
                <w:tab w:val="left" w:pos="2110"/>
              </w:tabs>
              <w:jc w:val="center"/>
              <w:rPr>
                <w:rFonts w:cstheme="minorHAnsi"/>
                <w:sz w:val="22"/>
                <w:szCs w:val="22"/>
              </w:rPr>
            </w:pPr>
            <w:r w:rsidRPr="00273D41">
              <w:rPr>
                <w:rFonts w:cstheme="minorHAnsi"/>
                <w:sz w:val="22"/>
                <w:szCs w:val="22"/>
              </w:rPr>
              <w:t>59.5</w:t>
            </w:r>
          </w:p>
        </w:tc>
        <w:tc>
          <w:tcPr>
            <w:tcW w:w="1630" w:type="dxa"/>
            <w:tcBorders>
              <w:top w:val="nil"/>
            </w:tcBorders>
          </w:tcPr>
          <w:p w:rsidR="00896948" w:rsidRPr="00273D41" w:rsidRDefault="00896948" w:rsidP="00896948">
            <w:pPr>
              <w:tabs>
                <w:tab w:val="left" w:pos="2110"/>
              </w:tabs>
              <w:jc w:val="center"/>
              <w:rPr>
                <w:rFonts w:cstheme="minorHAnsi"/>
                <w:sz w:val="22"/>
                <w:szCs w:val="22"/>
              </w:rPr>
            </w:pPr>
            <w:r w:rsidRPr="00273D41">
              <w:rPr>
                <w:rFonts w:cstheme="minorHAnsi"/>
                <w:sz w:val="22"/>
                <w:szCs w:val="22"/>
              </w:rPr>
              <w:t>53.6</w:t>
            </w:r>
          </w:p>
        </w:tc>
        <w:tc>
          <w:tcPr>
            <w:tcW w:w="1630" w:type="dxa"/>
            <w:tcBorders>
              <w:top w:val="nil"/>
            </w:tcBorders>
          </w:tcPr>
          <w:p w:rsidR="00896948" w:rsidRPr="00273D41" w:rsidRDefault="00896948" w:rsidP="00896948">
            <w:pPr>
              <w:tabs>
                <w:tab w:val="left" w:pos="2110"/>
              </w:tabs>
              <w:jc w:val="center"/>
              <w:rPr>
                <w:rFonts w:cstheme="minorHAnsi"/>
                <w:sz w:val="22"/>
                <w:szCs w:val="22"/>
              </w:rPr>
            </w:pPr>
            <w:r w:rsidRPr="00273D41">
              <w:rPr>
                <w:rFonts w:cstheme="minorHAnsi"/>
                <w:sz w:val="22"/>
                <w:szCs w:val="22"/>
              </w:rPr>
              <w:t>49.3</w:t>
            </w:r>
          </w:p>
        </w:tc>
        <w:tc>
          <w:tcPr>
            <w:tcW w:w="1630" w:type="dxa"/>
            <w:tcBorders>
              <w:top w:val="nil"/>
            </w:tcBorders>
          </w:tcPr>
          <w:p w:rsidR="00896948" w:rsidRPr="00273D41" w:rsidRDefault="00896948" w:rsidP="00896948">
            <w:pPr>
              <w:tabs>
                <w:tab w:val="left" w:pos="2110"/>
              </w:tabs>
              <w:jc w:val="center"/>
              <w:rPr>
                <w:rFonts w:cstheme="minorHAnsi"/>
                <w:sz w:val="22"/>
                <w:szCs w:val="22"/>
              </w:rPr>
            </w:pPr>
            <w:r w:rsidRPr="00273D41">
              <w:rPr>
                <w:rFonts w:cstheme="minorHAnsi"/>
                <w:sz w:val="22"/>
                <w:szCs w:val="22"/>
              </w:rPr>
              <w:t>55.7</w:t>
            </w:r>
          </w:p>
        </w:tc>
        <w:tc>
          <w:tcPr>
            <w:tcW w:w="1630" w:type="dxa"/>
            <w:tcBorders>
              <w:top w:val="nil"/>
            </w:tcBorders>
          </w:tcPr>
          <w:p w:rsidR="00896948" w:rsidRPr="00273D41" w:rsidRDefault="00896948" w:rsidP="00896948">
            <w:pPr>
              <w:tabs>
                <w:tab w:val="left" w:pos="2110"/>
              </w:tabs>
              <w:jc w:val="center"/>
              <w:rPr>
                <w:rFonts w:cstheme="minorHAnsi"/>
                <w:sz w:val="22"/>
                <w:szCs w:val="22"/>
              </w:rPr>
            </w:pPr>
            <w:r w:rsidRPr="00273D41">
              <w:rPr>
                <w:rFonts w:cstheme="minorHAnsi"/>
                <w:sz w:val="22"/>
                <w:szCs w:val="22"/>
              </w:rPr>
              <w:t>50.3</w:t>
            </w:r>
          </w:p>
        </w:tc>
      </w:tr>
      <w:tr w:rsidR="00896948" w:rsidRPr="00273D41" w:rsidTr="00273D41">
        <w:tc>
          <w:tcPr>
            <w:tcW w:w="3256" w:type="dxa"/>
          </w:tcPr>
          <w:p w:rsidR="00896948" w:rsidRPr="00273D41" w:rsidRDefault="00896948" w:rsidP="00896948">
            <w:pPr>
              <w:tabs>
                <w:tab w:val="left" w:pos="2110"/>
              </w:tabs>
              <w:rPr>
                <w:rFonts w:cstheme="minorHAnsi"/>
                <w:sz w:val="22"/>
                <w:szCs w:val="22"/>
              </w:rPr>
            </w:pPr>
            <w:r w:rsidRPr="00273D41">
              <w:rPr>
                <w:rFonts w:cstheme="minorHAnsi"/>
                <w:b/>
                <w:sz w:val="22"/>
                <w:szCs w:val="22"/>
              </w:rPr>
              <w:t>HDL-C</w:t>
            </w:r>
            <w:r w:rsidRPr="00273D41">
              <w:rPr>
                <w:rFonts w:cstheme="minorHAnsi"/>
                <w:sz w:val="22"/>
                <w:szCs w:val="22"/>
              </w:rPr>
              <w:t>, mmol/L</w:t>
            </w:r>
          </w:p>
        </w:tc>
        <w:tc>
          <w:tcPr>
            <w:tcW w:w="1630" w:type="dxa"/>
          </w:tcPr>
          <w:p w:rsidR="00896948" w:rsidRPr="00273D41" w:rsidRDefault="00896948" w:rsidP="00896948">
            <w:pPr>
              <w:tabs>
                <w:tab w:val="left" w:pos="2110"/>
              </w:tabs>
              <w:jc w:val="center"/>
              <w:rPr>
                <w:rFonts w:cstheme="minorHAnsi"/>
                <w:sz w:val="22"/>
                <w:szCs w:val="22"/>
              </w:rPr>
            </w:pPr>
            <w:r w:rsidRPr="00273D41">
              <w:rPr>
                <w:rFonts w:cstheme="minorHAnsi"/>
                <w:sz w:val="22"/>
                <w:szCs w:val="22"/>
              </w:rPr>
              <w:t>1.3 (0.4)</w:t>
            </w:r>
          </w:p>
        </w:tc>
        <w:tc>
          <w:tcPr>
            <w:tcW w:w="1630" w:type="dxa"/>
          </w:tcPr>
          <w:p w:rsidR="00896948" w:rsidRPr="00273D41" w:rsidRDefault="00896948" w:rsidP="00896948">
            <w:pPr>
              <w:tabs>
                <w:tab w:val="left" w:pos="2110"/>
              </w:tabs>
              <w:jc w:val="center"/>
              <w:rPr>
                <w:rFonts w:cstheme="minorHAnsi"/>
                <w:sz w:val="22"/>
                <w:szCs w:val="22"/>
              </w:rPr>
            </w:pPr>
            <w:r w:rsidRPr="00273D41">
              <w:rPr>
                <w:rFonts w:cstheme="minorHAnsi"/>
                <w:sz w:val="22"/>
                <w:szCs w:val="22"/>
              </w:rPr>
              <w:t>1.3 (0.4)</w:t>
            </w:r>
          </w:p>
        </w:tc>
        <w:tc>
          <w:tcPr>
            <w:tcW w:w="1630" w:type="dxa"/>
          </w:tcPr>
          <w:p w:rsidR="00896948" w:rsidRPr="00273D41" w:rsidRDefault="00896948" w:rsidP="00896948">
            <w:pPr>
              <w:tabs>
                <w:tab w:val="left" w:pos="2110"/>
              </w:tabs>
              <w:jc w:val="center"/>
              <w:rPr>
                <w:rFonts w:cstheme="minorHAnsi"/>
                <w:sz w:val="22"/>
                <w:szCs w:val="22"/>
              </w:rPr>
            </w:pPr>
            <w:r w:rsidRPr="00273D41">
              <w:rPr>
                <w:rFonts w:cstheme="minorHAnsi"/>
                <w:sz w:val="22"/>
                <w:szCs w:val="22"/>
              </w:rPr>
              <w:t>1.4 (0.4)</w:t>
            </w:r>
          </w:p>
        </w:tc>
        <w:tc>
          <w:tcPr>
            <w:tcW w:w="1630" w:type="dxa"/>
          </w:tcPr>
          <w:p w:rsidR="00896948" w:rsidRPr="00273D41" w:rsidRDefault="00896948" w:rsidP="00896948">
            <w:pPr>
              <w:tabs>
                <w:tab w:val="left" w:pos="2110"/>
              </w:tabs>
              <w:jc w:val="center"/>
              <w:rPr>
                <w:rFonts w:cstheme="minorHAnsi"/>
                <w:sz w:val="22"/>
                <w:szCs w:val="22"/>
              </w:rPr>
            </w:pPr>
            <w:r w:rsidRPr="00273D41">
              <w:rPr>
                <w:rFonts w:cstheme="minorHAnsi"/>
                <w:sz w:val="22"/>
                <w:szCs w:val="22"/>
              </w:rPr>
              <w:t>1.4 (0.4)</w:t>
            </w:r>
          </w:p>
        </w:tc>
        <w:tc>
          <w:tcPr>
            <w:tcW w:w="1630" w:type="dxa"/>
          </w:tcPr>
          <w:p w:rsidR="00896948" w:rsidRPr="00273D41" w:rsidRDefault="00896948" w:rsidP="00896948">
            <w:pPr>
              <w:tabs>
                <w:tab w:val="left" w:pos="2110"/>
              </w:tabs>
              <w:jc w:val="center"/>
              <w:rPr>
                <w:rFonts w:cstheme="minorHAnsi"/>
                <w:sz w:val="22"/>
                <w:szCs w:val="22"/>
              </w:rPr>
            </w:pPr>
            <w:r w:rsidRPr="00273D41">
              <w:rPr>
                <w:rFonts w:cstheme="minorHAnsi"/>
                <w:sz w:val="22"/>
                <w:szCs w:val="22"/>
              </w:rPr>
              <w:t>1.4 (0.4)</w:t>
            </w:r>
          </w:p>
        </w:tc>
        <w:tc>
          <w:tcPr>
            <w:tcW w:w="1630" w:type="dxa"/>
          </w:tcPr>
          <w:p w:rsidR="00896948" w:rsidRPr="00273D41" w:rsidRDefault="00896948" w:rsidP="00896948">
            <w:pPr>
              <w:tabs>
                <w:tab w:val="left" w:pos="2110"/>
              </w:tabs>
              <w:jc w:val="center"/>
              <w:rPr>
                <w:rFonts w:cstheme="minorHAnsi"/>
                <w:sz w:val="22"/>
                <w:szCs w:val="22"/>
              </w:rPr>
            </w:pPr>
            <w:r w:rsidRPr="00273D41">
              <w:rPr>
                <w:rFonts w:cstheme="minorHAnsi"/>
                <w:sz w:val="22"/>
                <w:szCs w:val="22"/>
              </w:rPr>
              <w:t>1.4 (0.4)</w:t>
            </w:r>
          </w:p>
        </w:tc>
      </w:tr>
      <w:tr w:rsidR="00896948" w:rsidRPr="00273D41" w:rsidTr="00273D41">
        <w:tc>
          <w:tcPr>
            <w:tcW w:w="3256" w:type="dxa"/>
          </w:tcPr>
          <w:p w:rsidR="00896948" w:rsidRPr="00273D41" w:rsidRDefault="00896948" w:rsidP="00896948">
            <w:pPr>
              <w:tabs>
                <w:tab w:val="left" w:pos="2110"/>
              </w:tabs>
              <w:rPr>
                <w:rFonts w:cstheme="minorHAnsi"/>
                <w:sz w:val="22"/>
                <w:szCs w:val="22"/>
              </w:rPr>
            </w:pPr>
            <w:r w:rsidRPr="00273D41">
              <w:rPr>
                <w:rFonts w:cstheme="minorHAnsi"/>
                <w:b/>
                <w:sz w:val="22"/>
                <w:szCs w:val="22"/>
              </w:rPr>
              <w:t>Triglycerides</w:t>
            </w:r>
            <w:r w:rsidRPr="00273D41">
              <w:rPr>
                <w:rFonts w:cstheme="minorHAnsi"/>
                <w:sz w:val="22"/>
                <w:szCs w:val="22"/>
              </w:rPr>
              <w:t>, ln(mmol/L)</w:t>
            </w:r>
          </w:p>
        </w:tc>
        <w:tc>
          <w:tcPr>
            <w:tcW w:w="1630" w:type="dxa"/>
          </w:tcPr>
          <w:p w:rsidR="00896948" w:rsidRPr="00273D41" w:rsidRDefault="00896948" w:rsidP="00896948">
            <w:pPr>
              <w:tabs>
                <w:tab w:val="left" w:pos="2110"/>
              </w:tabs>
              <w:jc w:val="center"/>
              <w:rPr>
                <w:rFonts w:cstheme="minorHAnsi"/>
                <w:sz w:val="22"/>
                <w:szCs w:val="22"/>
              </w:rPr>
            </w:pPr>
            <w:r w:rsidRPr="00273D41">
              <w:rPr>
                <w:rFonts w:cstheme="minorHAnsi"/>
                <w:sz w:val="22"/>
                <w:szCs w:val="22"/>
              </w:rPr>
              <w:t>0.3 (0.5)</w:t>
            </w:r>
          </w:p>
        </w:tc>
        <w:tc>
          <w:tcPr>
            <w:tcW w:w="1630" w:type="dxa"/>
          </w:tcPr>
          <w:p w:rsidR="00896948" w:rsidRPr="00273D41" w:rsidRDefault="00896948" w:rsidP="00896948">
            <w:pPr>
              <w:tabs>
                <w:tab w:val="left" w:pos="2110"/>
              </w:tabs>
              <w:jc w:val="center"/>
              <w:rPr>
                <w:rFonts w:cstheme="minorHAnsi"/>
                <w:sz w:val="22"/>
                <w:szCs w:val="22"/>
              </w:rPr>
            </w:pPr>
            <w:r w:rsidRPr="00273D41">
              <w:rPr>
                <w:rFonts w:cstheme="minorHAnsi"/>
                <w:sz w:val="22"/>
                <w:szCs w:val="22"/>
              </w:rPr>
              <w:t>0.3 (0.6)</w:t>
            </w:r>
          </w:p>
        </w:tc>
        <w:tc>
          <w:tcPr>
            <w:tcW w:w="1630" w:type="dxa"/>
          </w:tcPr>
          <w:p w:rsidR="00896948" w:rsidRPr="00273D41" w:rsidRDefault="00896948" w:rsidP="00896948">
            <w:pPr>
              <w:tabs>
                <w:tab w:val="left" w:pos="2110"/>
              </w:tabs>
              <w:jc w:val="center"/>
              <w:rPr>
                <w:rFonts w:cstheme="minorHAnsi"/>
                <w:sz w:val="22"/>
                <w:szCs w:val="22"/>
              </w:rPr>
            </w:pPr>
            <w:r w:rsidRPr="00273D41">
              <w:rPr>
                <w:rFonts w:cstheme="minorHAnsi"/>
                <w:sz w:val="22"/>
                <w:szCs w:val="22"/>
              </w:rPr>
              <w:t>0.3 (0.6)</w:t>
            </w:r>
          </w:p>
        </w:tc>
        <w:tc>
          <w:tcPr>
            <w:tcW w:w="1630" w:type="dxa"/>
          </w:tcPr>
          <w:p w:rsidR="00896948" w:rsidRPr="00273D41" w:rsidRDefault="00896948" w:rsidP="00896948">
            <w:pPr>
              <w:tabs>
                <w:tab w:val="left" w:pos="2110"/>
              </w:tabs>
              <w:jc w:val="center"/>
              <w:rPr>
                <w:rFonts w:cstheme="minorHAnsi"/>
                <w:sz w:val="22"/>
                <w:szCs w:val="22"/>
              </w:rPr>
            </w:pPr>
            <w:r w:rsidRPr="00273D41">
              <w:rPr>
                <w:rFonts w:cstheme="minorHAnsi"/>
                <w:sz w:val="22"/>
                <w:szCs w:val="22"/>
              </w:rPr>
              <w:t>0.2 (0.6)</w:t>
            </w:r>
          </w:p>
        </w:tc>
        <w:tc>
          <w:tcPr>
            <w:tcW w:w="1630" w:type="dxa"/>
          </w:tcPr>
          <w:p w:rsidR="00896948" w:rsidRPr="00273D41" w:rsidRDefault="00896948" w:rsidP="00896948">
            <w:pPr>
              <w:tabs>
                <w:tab w:val="left" w:pos="2110"/>
              </w:tabs>
              <w:jc w:val="center"/>
              <w:rPr>
                <w:rFonts w:cstheme="minorHAnsi"/>
                <w:sz w:val="22"/>
                <w:szCs w:val="22"/>
              </w:rPr>
            </w:pPr>
            <w:r w:rsidRPr="00273D41">
              <w:rPr>
                <w:rFonts w:cstheme="minorHAnsi"/>
                <w:sz w:val="22"/>
                <w:szCs w:val="22"/>
              </w:rPr>
              <w:t>0.2 (0.6)</w:t>
            </w:r>
          </w:p>
        </w:tc>
        <w:tc>
          <w:tcPr>
            <w:tcW w:w="1630" w:type="dxa"/>
          </w:tcPr>
          <w:p w:rsidR="00896948" w:rsidRPr="00273D41" w:rsidRDefault="00896948" w:rsidP="00896948">
            <w:pPr>
              <w:tabs>
                <w:tab w:val="left" w:pos="2110"/>
              </w:tabs>
              <w:jc w:val="center"/>
              <w:rPr>
                <w:rFonts w:cstheme="minorHAnsi"/>
                <w:sz w:val="22"/>
                <w:szCs w:val="22"/>
              </w:rPr>
            </w:pPr>
            <w:r w:rsidRPr="00273D41">
              <w:rPr>
                <w:rFonts w:cstheme="minorHAnsi"/>
                <w:sz w:val="22"/>
                <w:szCs w:val="22"/>
              </w:rPr>
              <w:t>0.2 (0.5)</w:t>
            </w:r>
          </w:p>
        </w:tc>
      </w:tr>
      <w:tr w:rsidR="00896948" w:rsidRPr="00273D41" w:rsidTr="00273D41">
        <w:tc>
          <w:tcPr>
            <w:tcW w:w="13036" w:type="dxa"/>
            <w:gridSpan w:val="7"/>
          </w:tcPr>
          <w:p w:rsidR="00896948" w:rsidRPr="00273D41" w:rsidRDefault="00896948" w:rsidP="00896948">
            <w:pPr>
              <w:tabs>
                <w:tab w:val="left" w:pos="2110"/>
              </w:tabs>
              <w:rPr>
                <w:rFonts w:cstheme="minorHAnsi"/>
                <w:sz w:val="22"/>
                <w:szCs w:val="22"/>
              </w:rPr>
            </w:pPr>
            <w:r w:rsidRPr="00273D41">
              <w:rPr>
                <w:rFonts w:cstheme="minorHAnsi"/>
                <w:sz w:val="22"/>
                <w:szCs w:val="22"/>
              </w:rPr>
              <w:t>Data displayed as means (standard deviations).</w:t>
            </w:r>
          </w:p>
          <w:p w:rsidR="00896948" w:rsidRPr="00273D41" w:rsidRDefault="00896948" w:rsidP="00896948">
            <w:pPr>
              <w:tabs>
                <w:tab w:val="left" w:pos="2110"/>
              </w:tabs>
              <w:rPr>
                <w:rFonts w:cstheme="minorHAnsi"/>
                <w:sz w:val="22"/>
                <w:szCs w:val="22"/>
              </w:rPr>
            </w:pPr>
            <w:r w:rsidRPr="00273D41">
              <w:rPr>
                <w:rFonts w:cstheme="minorHAnsi"/>
                <w:sz w:val="22"/>
                <w:szCs w:val="22"/>
              </w:rPr>
              <w:t>Abbreviations: HDL-C: high-density lipoprotein cholesterol.</w:t>
            </w:r>
          </w:p>
          <w:p w:rsidR="00896948" w:rsidRPr="00273D41" w:rsidRDefault="00896948" w:rsidP="00896948">
            <w:pPr>
              <w:tabs>
                <w:tab w:val="left" w:pos="2110"/>
              </w:tabs>
              <w:rPr>
                <w:rFonts w:cstheme="minorHAnsi"/>
                <w:sz w:val="22"/>
                <w:szCs w:val="22"/>
              </w:rPr>
            </w:pPr>
            <w:r w:rsidRPr="00273D41">
              <w:rPr>
                <w:rFonts w:cstheme="minorHAnsi"/>
                <w:sz w:val="22"/>
                <w:szCs w:val="22"/>
              </w:rPr>
              <w:t>NHANES fasting survey weights were used to estimate weighted means and variances.</w:t>
            </w:r>
          </w:p>
          <w:p w:rsidR="00896948" w:rsidRPr="00273D41" w:rsidRDefault="00896948" w:rsidP="00896948">
            <w:pPr>
              <w:tabs>
                <w:tab w:val="left" w:pos="2110"/>
              </w:tabs>
              <w:rPr>
                <w:rFonts w:cstheme="minorHAnsi"/>
                <w:sz w:val="22"/>
                <w:szCs w:val="22"/>
              </w:rPr>
            </w:pPr>
            <w:r w:rsidRPr="00273D41">
              <w:rPr>
                <w:rFonts w:cstheme="minorHAnsi"/>
                <w:sz w:val="22"/>
                <w:szCs w:val="22"/>
              </w:rPr>
              <w:t>Rubin’s Rules were used to pool means and standard errors (converted to standard deviations) across the multiple imputed datasets.</w:t>
            </w:r>
          </w:p>
        </w:tc>
      </w:tr>
    </w:tbl>
    <w:p w:rsidR="00896948" w:rsidRPr="00896948" w:rsidRDefault="00896948" w:rsidP="008A6A09">
      <w:pPr>
        <w:spacing w:after="120" w:line="240" w:lineRule="auto"/>
        <w:rPr>
          <w:rFonts w:ascii="Calibri" w:eastAsia="Times New Roman" w:hAnsi="Calibri" w:cs="Calibri"/>
          <w:b/>
          <w:bCs/>
          <w:color w:val="000000"/>
          <w:lang w:val="en-US"/>
        </w:rPr>
        <w:sectPr w:rsidR="00896948" w:rsidRPr="00896948" w:rsidSect="00896948">
          <w:pgSz w:w="16838" w:h="11906" w:orient="landscape"/>
          <w:pgMar w:top="1440" w:right="1440" w:bottom="1440" w:left="1440" w:header="708" w:footer="708" w:gutter="0"/>
          <w:cols w:space="708"/>
          <w:docGrid w:linePitch="360"/>
        </w:sectPr>
      </w:pPr>
    </w:p>
    <w:p w:rsidR="000E77D0" w:rsidRPr="00896948" w:rsidRDefault="000E77D0" w:rsidP="008A6A09">
      <w:pPr>
        <w:spacing w:after="120" w:line="240" w:lineRule="auto"/>
        <w:rPr>
          <w:rFonts w:ascii="Calibri" w:eastAsia="Times New Roman" w:hAnsi="Calibri" w:cs="Calibri"/>
          <w:b/>
          <w:bCs/>
          <w:color w:val="000000"/>
          <w:lang w:val="en-US"/>
        </w:rPr>
      </w:pPr>
      <w:r w:rsidRPr="00896948">
        <w:rPr>
          <w:rFonts w:ascii="Calibri" w:eastAsia="Times New Roman" w:hAnsi="Calibri" w:cs="Calibri"/>
          <w:b/>
          <w:bCs/>
          <w:color w:val="000000"/>
          <w:lang w:val="en-US"/>
        </w:rPr>
        <w:lastRenderedPageBreak/>
        <w:t xml:space="preserve">Supplemental Table 3. </w:t>
      </w:r>
      <w:r w:rsidRPr="00896948">
        <w:rPr>
          <w:rFonts w:ascii="Calibri" w:eastAsia="Times New Roman" w:hAnsi="Calibri" w:cs="Calibri"/>
          <w:bCs/>
          <w:color w:val="000000"/>
          <w:lang w:val="en-US"/>
        </w:rPr>
        <w:t>Age-adjusted incidence rates of type 2 diabetes per 1000 individuals</w:t>
      </w:r>
    </w:p>
    <w:tbl>
      <w:tblPr>
        <w:tblW w:w="86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88"/>
        <w:gridCol w:w="1913"/>
        <w:gridCol w:w="1914"/>
        <w:gridCol w:w="1913"/>
        <w:gridCol w:w="1914"/>
      </w:tblGrid>
      <w:tr w:rsidR="008A6A09" w:rsidRPr="00896948" w:rsidTr="008A6A09">
        <w:trPr>
          <w:trHeight w:val="699"/>
        </w:trPr>
        <w:tc>
          <w:tcPr>
            <w:tcW w:w="988" w:type="dxa"/>
            <w:shd w:val="clear" w:color="auto" w:fill="auto"/>
            <w:noWrap/>
            <w:vAlign w:val="center"/>
            <w:hideMark/>
          </w:tcPr>
          <w:p w:rsidR="008A6A09" w:rsidRPr="00896948" w:rsidRDefault="008A6A09" w:rsidP="008A6A09">
            <w:pPr>
              <w:spacing w:after="0" w:line="240" w:lineRule="auto"/>
              <w:rPr>
                <w:rFonts w:ascii="Calibri" w:eastAsia="Times New Roman" w:hAnsi="Calibri" w:cs="Calibri"/>
                <w:b/>
                <w:bCs/>
                <w:color w:val="000000"/>
                <w:lang w:val="en-US"/>
              </w:rPr>
            </w:pPr>
            <w:r w:rsidRPr="00896948">
              <w:rPr>
                <w:rFonts w:ascii="Calibri" w:eastAsia="Times New Roman" w:hAnsi="Calibri" w:cs="Calibri"/>
                <w:b/>
                <w:bCs/>
                <w:color w:val="000000"/>
                <w:lang w:val="en-US"/>
              </w:rPr>
              <w:t>Year</w:t>
            </w:r>
          </w:p>
        </w:tc>
        <w:tc>
          <w:tcPr>
            <w:tcW w:w="1913" w:type="dxa"/>
            <w:shd w:val="clear" w:color="auto" w:fill="auto"/>
            <w:noWrap/>
            <w:vAlign w:val="center"/>
            <w:hideMark/>
          </w:tcPr>
          <w:p w:rsidR="008A6A09" w:rsidRPr="00896948" w:rsidRDefault="008A6A09" w:rsidP="008A6A09">
            <w:pPr>
              <w:spacing w:after="0" w:line="240" w:lineRule="auto"/>
              <w:rPr>
                <w:rFonts w:ascii="Calibri" w:eastAsia="Times New Roman" w:hAnsi="Calibri" w:cs="Calibri"/>
                <w:b/>
                <w:bCs/>
                <w:color w:val="000000"/>
                <w:lang w:val="en-US"/>
              </w:rPr>
            </w:pPr>
            <w:r w:rsidRPr="00896948">
              <w:rPr>
                <w:rFonts w:ascii="Calibri" w:eastAsia="Times New Roman" w:hAnsi="Calibri" w:cs="Calibri"/>
                <w:b/>
                <w:bCs/>
                <w:color w:val="000000"/>
                <w:lang w:val="en-US"/>
              </w:rPr>
              <w:t>Total</w:t>
            </w:r>
          </w:p>
        </w:tc>
        <w:tc>
          <w:tcPr>
            <w:tcW w:w="1914" w:type="dxa"/>
            <w:shd w:val="clear" w:color="auto" w:fill="auto"/>
            <w:noWrap/>
            <w:vAlign w:val="center"/>
            <w:hideMark/>
          </w:tcPr>
          <w:p w:rsidR="008A6A09" w:rsidRPr="00896948" w:rsidRDefault="008A6A09" w:rsidP="008A6A09">
            <w:pPr>
              <w:spacing w:after="0" w:line="240" w:lineRule="auto"/>
              <w:rPr>
                <w:rFonts w:ascii="Calibri" w:eastAsia="Times New Roman" w:hAnsi="Calibri" w:cs="Calibri"/>
                <w:b/>
                <w:bCs/>
                <w:color w:val="000000"/>
                <w:lang w:val="en-US"/>
              </w:rPr>
            </w:pPr>
            <w:r w:rsidRPr="00896948">
              <w:rPr>
                <w:rFonts w:ascii="Calibri" w:eastAsia="Times New Roman" w:hAnsi="Calibri" w:cs="Calibri"/>
                <w:b/>
                <w:bCs/>
                <w:color w:val="000000"/>
                <w:lang w:val="en-US"/>
              </w:rPr>
              <w:t>Hispanic</w:t>
            </w:r>
          </w:p>
        </w:tc>
        <w:tc>
          <w:tcPr>
            <w:tcW w:w="1913" w:type="dxa"/>
            <w:shd w:val="clear" w:color="auto" w:fill="auto"/>
            <w:noWrap/>
            <w:vAlign w:val="center"/>
            <w:hideMark/>
          </w:tcPr>
          <w:p w:rsidR="008A6A09" w:rsidRPr="00896948" w:rsidRDefault="008A6A09" w:rsidP="008A6A09">
            <w:pPr>
              <w:spacing w:after="0" w:line="240" w:lineRule="auto"/>
              <w:rPr>
                <w:rFonts w:ascii="Calibri" w:eastAsia="Times New Roman" w:hAnsi="Calibri" w:cs="Calibri"/>
                <w:b/>
                <w:bCs/>
                <w:color w:val="000000"/>
                <w:lang w:val="en-US"/>
              </w:rPr>
            </w:pPr>
            <w:r w:rsidRPr="00896948">
              <w:rPr>
                <w:rFonts w:ascii="Calibri" w:eastAsia="Times New Roman" w:hAnsi="Calibri" w:cs="Calibri"/>
                <w:b/>
                <w:bCs/>
                <w:color w:val="000000"/>
                <w:lang w:val="en-US"/>
              </w:rPr>
              <w:t>Non-Hispanic White</w:t>
            </w:r>
          </w:p>
        </w:tc>
        <w:tc>
          <w:tcPr>
            <w:tcW w:w="1914" w:type="dxa"/>
            <w:shd w:val="clear" w:color="auto" w:fill="auto"/>
            <w:noWrap/>
            <w:vAlign w:val="center"/>
            <w:hideMark/>
          </w:tcPr>
          <w:p w:rsidR="008A6A09" w:rsidRPr="00896948" w:rsidRDefault="008A6A09" w:rsidP="008A6A09">
            <w:pPr>
              <w:spacing w:after="0" w:line="240" w:lineRule="auto"/>
              <w:rPr>
                <w:rFonts w:ascii="Calibri" w:eastAsia="Times New Roman" w:hAnsi="Calibri" w:cs="Calibri"/>
                <w:b/>
                <w:bCs/>
                <w:color w:val="000000"/>
                <w:lang w:val="en-US"/>
              </w:rPr>
            </w:pPr>
            <w:r w:rsidRPr="00896948">
              <w:rPr>
                <w:rFonts w:ascii="Calibri" w:eastAsia="Times New Roman" w:hAnsi="Calibri" w:cs="Calibri"/>
                <w:b/>
                <w:bCs/>
                <w:color w:val="000000"/>
                <w:lang w:val="en-US"/>
              </w:rPr>
              <w:t>Non-Hispanic Black</w:t>
            </w:r>
          </w:p>
        </w:tc>
      </w:tr>
      <w:tr w:rsidR="008A6A09" w:rsidRPr="00896948" w:rsidTr="008A6A09">
        <w:trPr>
          <w:trHeight w:val="290"/>
        </w:trPr>
        <w:tc>
          <w:tcPr>
            <w:tcW w:w="988" w:type="dxa"/>
            <w:shd w:val="clear" w:color="auto" w:fill="auto"/>
            <w:noWrap/>
            <w:vAlign w:val="center"/>
            <w:hideMark/>
          </w:tcPr>
          <w:p w:rsidR="008A6A09" w:rsidRPr="00896948" w:rsidRDefault="008A6A09" w:rsidP="008A6A09">
            <w:pPr>
              <w:spacing w:after="0" w:line="240" w:lineRule="auto"/>
              <w:rPr>
                <w:rFonts w:ascii="Calibri" w:eastAsia="Times New Roman" w:hAnsi="Calibri" w:cs="Calibri"/>
                <w:b/>
                <w:bCs/>
                <w:color w:val="000000"/>
                <w:lang w:val="en-US"/>
              </w:rPr>
            </w:pPr>
            <w:r w:rsidRPr="00896948">
              <w:rPr>
                <w:rFonts w:ascii="Calibri" w:eastAsia="Times New Roman" w:hAnsi="Calibri" w:cs="Calibri"/>
                <w:b/>
                <w:bCs/>
                <w:color w:val="000000"/>
                <w:lang w:val="en-US"/>
              </w:rPr>
              <w:t>2000</w:t>
            </w:r>
          </w:p>
        </w:tc>
        <w:tc>
          <w:tcPr>
            <w:tcW w:w="1913" w:type="dxa"/>
            <w:shd w:val="clear" w:color="auto" w:fill="auto"/>
            <w:noWrap/>
            <w:vAlign w:val="bottom"/>
            <w:hideMark/>
          </w:tcPr>
          <w:p w:rsidR="008A6A09" w:rsidRPr="00896948" w:rsidRDefault="008A6A09" w:rsidP="008A6A09">
            <w:pPr>
              <w:spacing w:after="0" w:line="240" w:lineRule="auto"/>
              <w:rPr>
                <w:rFonts w:ascii="Calibri" w:eastAsia="Times New Roman" w:hAnsi="Calibri" w:cs="Calibri"/>
                <w:color w:val="000000"/>
                <w:lang w:val="en-US"/>
              </w:rPr>
            </w:pPr>
            <w:r w:rsidRPr="00896948">
              <w:rPr>
                <w:rFonts w:ascii="Calibri" w:eastAsia="Times New Roman" w:hAnsi="Calibri" w:cs="Calibri"/>
                <w:color w:val="000000"/>
                <w:lang w:val="en-US"/>
              </w:rPr>
              <w:t>6.2 (5.7; 6.7)</w:t>
            </w:r>
          </w:p>
        </w:tc>
        <w:tc>
          <w:tcPr>
            <w:tcW w:w="1914" w:type="dxa"/>
            <w:shd w:val="clear" w:color="auto" w:fill="auto"/>
            <w:noWrap/>
            <w:vAlign w:val="bottom"/>
            <w:hideMark/>
          </w:tcPr>
          <w:p w:rsidR="008A6A09" w:rsidRPr="00896948" w:rsidRDefault="008A6A09" w:rsidP="008A6A09">
            <w:pPr>
              <w:spacing w:after="0" w:line="240" w:lineRule="auto"/>
              <w:rPr>
                <w:rFonts w:ascii="Calibri" w:eastAsia="Times New Roman" w:hAnsi="Calibri" w:cs="Calibri"/>
                <w:color w:val="000000"/>
                <w:lang w:val="en-US"/>
              </w:rPr>
            </w:pPr>
            <w:r w:rsidRPr="00896948">
              <w:rPr>
                <w:rFonts w:ascii="Calibri" w:eastAsia="Times New Roman" w:hAnsi="Calibri" w:cs="Calibri"/>
                <w:color w:val="000000"/>
                <w:lang w:val="en-US"/>
              </w:rPr>
              <w:t>9.5 (7.6; 11.9)</w:t>
            </w:r>
          </w:p>
        </w:tc>
        <w:tc>
          <w:tcPr>
            <w:tcW w:w="1913" w:type="dxa"/>
            <w:shd w:val="clear" w:color="auto" w:fill="auto"/>
            <w:noWrap/>
            <w:vAlign w:val="bottom"/>
            <w:hideMark/>
          </w:tcPr>
          <w:p w:rsidR="008A6A09" w:rsidRPr="00896948" w:rsidRDefault="008A6A09" w:rsidP="008A6A09">
            <w:pPr>
              <w:spacing w:after="0" w:line="240" w:lineRule="auto"/>
              <w:rPr>
                <w:rFonts w:ascii="Calibri" w:eastAsia="Times New Roman" w:hAnsi="Calibri" w:cs="Calibri"/>
                <w:color w:val="000000"/>
                <w:lang w:val="en-US"/>
              </w:rPr>
            </w:pPr>
            <w:r w:rsidRPr="00896948">
              <w:rPr>
                <w:rFonts w:ascii="Calibri" w:eastAsia="Times New Roman" w:hAnsi="Calibri" w:cs="Calibri"/>
                <w:color w:val="000000"/>
                <w:lang w:val="en-US"/>
              </w:rPr>
              <w:t>5.2 (4.6; 5.8)</w:t>
            </w:r>
          </w:p>
        </w:tc>
        <w:tc>
          <w:tcPr>
            <w:tcW w:w="1914" w:type="dxa"/>
            <w:shd w:val="clear" w:color="auto" w:fill="auto"/>
            <w:noWrap/>
            <w:vAlign w:val="bottom"/>
            <w:hideMark/>
          </w:tcPr>
          <w:p w:rsidR="008A6A09" w:rsidRPr="00896948" w:rsidRDefault="008A6A09" w:rsidP="008A6A09">
            <w:pPr>
              <w:spacing w:after="0" w:line="240" w:lineRule="auto"/>
              <w:rPr>
                <w:rFonts w:ascii="Calibri" w:eastAsia="Times New Roman" w:hAnsi="Calibri" w:cs="Calibri"/>
                <w:color w:val="000000"/>
                <w:lang w:val="en-US"/>
              </w:rPr>
            </w:pPr>
            <w:r w:rsidRPr="00896948">
              <w:rPr>
                <w:rFonts w:ascii="Calibri" w:eastAsia="Times New Roman" w:hAnsi="Calibri" w:cs="Calibri"/>
                <w:color w:val="000000"/>
                <w:lang w:val="en-US"/>
              </w:rPr>
              <w:t>9.6 (8.2; 11.2)</w:t>
            </w:r>
          </w:p>
        </w:tc>
      </w:tr>
      <w:tr w:rsidR="008A6A09" w:rsidRPr="00896948" w:rsidTr="008A6A09">
        <w:trPr>
          <w:trHeight w:val="290"/>
        </w:trPr>
        <w:tc>
          <w:tcPr>
            <w:tcW w:w="988" w:type="dxa"/>
            <w:shd w:val="clear" w:color="auto" w:fill="auto"/>
            <w:noWrap/>
            <w:vAlign w:val="center"/>
            <w:hideMark/>
          </w:tcPr>
          <w:p w:rsidR="008A6A09" w:rsidRPr="00896948" w:rsidRDefault="008A6A09" w:rsidP="008A6A09">
            <w:pPr>
              <w:spacing w:after="0" w:line="240" w:lineRule="auto"/>
              <w:rPr>
                <w:rFonts w:ascii="Calibri" w:eastAsia="Times New Roman" w:hAnsi="Calibri" w:cs="Calibri"/>
                <w:b/>
                <w:bCs/>
                <w:color w:val="000000"/>
                <w:lang w:val="en-US"/>
              </w:rPr>
            </w:pPr>
            <w:r w:rsidRPr="00896948">
              <w:rPr>
                <w:rFonts w:ascii="Calibri" w:eastAsia="Times New Roman" w:hAnsi="Calibri" w:cs="Calibri"/>
                <w:b/>
                <w:bCs/>
                <w:color w:val="000000"/>
                <w:lang w:val="en-US"/>
              </w:rPr>
              <w:t>2001</w:t>
            </w:r>
          </w:p>
        </w:tc>
        <w:tc>
          <w:tcPr>
            <w:tcW w:w="1913" w:type="dxa"/>
            <w:shd w:val="clear" w:color="auto" w:fill="auto"/>
            <w:noWrap/>
            <w:vAlign w:val="bottom"/>
            <w:hideMark/>
          </w:tcPr>
          <w:p w:rsidR="008A6A09" w:rsidRPr="00896948" w:rsidRDefault="008A6A09" w:rsidP="008A6A09">
            <w:pPr>
              <w:spacing w:after="0" w:line="240" w:lineRule="auto"/>
              <w:rPr>
                <w:rFonts w:ascii="Calibri" w:eastAsia="Times New Roman" w:hAnsi="Calibri" w:cs="Calibri"/>
                <w:color w:val="000000"/>
                <w:lang w:val="en-US"/>
              </w:rPr>
            </w:pPr>
            <w:r w:rsidRPr="00896948">
              <w:rPr>
                <w:rFonts w:ascii="Calibri" w:eastAsia="Times New Roman" w:hAnsi="Calibri" w:cs="Calibri"/>
                <w:color w:val="000000"/>
                <w:lang w:val="en-US"/>
              </w:rPr>
              <w:t>6.7 (6.2; 7.3)</w:t>
            </w:r>
          </w:p>
        </w:tc>
        <w:tc>
          <w:tcPr>
            <w:tcW w:w="1914" w:type="dxa"/>
            <w:shd w:val="clear" w:color="auto" w:fill="auto"/>
            <w:noWrap/>
            <w:vAlign w:val="bottom"/>
            <w:hideMark/>
          </w:tcPr>
          <w:p w:rsidR="008A6A09" w:rsidRPr="00896948" w:rsidRDefault="008A6A09" w:rsidP="008A6A09">
            <w:pPr>
              <w:spacing w:after="0" w:line="240" w:lineRule="auto"/>
              <w:rPr>
                <w:rFonts w:ascii="Calibri" w:eastAsia="Times New Roman" w:hAnsi="Calibri" w:cs="Calibri"/>
                <w:color w:val="000000"/>
                <w:lang w:val="en-US"/>
              </w:rPr>
            </w:pPr>
            <w:r w:rsidRPr="00896948">
              <w:rPr>
                <w:rFonts w:ascii="Calibri" w:eastAsia="Times New Roman" w:hAnsi="Calibri" w:cs="Calibri"/>
                <w:color w:val="000000"/>
                <w:lang w:val="en-US"/>
              </w:rPr>
              <w:t>9.6 (7.9; 11.7)</w:t>
            </w:r>
          </w:p>
        </w:tc>
        <w:tc>
          <w:tcPr>
            <w:tcW w:w="1913" w:type="dxa"/>
            <w:shd w:val="clear" w:color="auto" w:fill="auto"/>
            <w:noWrap/>
            <w:vAlign w:val="bottom"/>
            <w:hideMark/>
          </w:tcPr>
          <w:p w:rsidR="008A6A09" w:rsidRPr="00896948" w:rsidRDefault="008A6A09" w:rsidP="008A6A09">
            <w:pPr>
              <w:spacing w:after="0" w:line="240" w:lineRule="auto"/>
              <w:rPr>
                <w:rFonts w:ascii="Calibri" w:eastAsia="Times New Roman" w:hAnsi="Calibri" w:cs="Calibri"/>
                <w:color w:val="000000"/>
                <w:lang w:val="en-US"/>
              </w:rPr>
            </w:pPr>
            <w:r w:rsidRPr="00896948">
              <w:rPr>
                <w:rFonts w:ascii="Calibri" w:eastAsia="Times New Roman" w:hAnsi="Calibri" w:cs="Calibri"/>
                <w:color w:val="000000"/>
                <w:lang w:val="en-US"/>
              </w:rPr>
              <w:t>5.7 (5.1; 6.4)</w:t>
            </w:r>
          </w:p>
        </w:tc>
        <w:tc>
          <w:tcPr>
            <w:tcW w:w="1914" w:type="dxa"/>
            <w:shd w:val="clear" w:color="auto" w:fill="auto"/>
            <w:noWrap/>
            <w:vAlign w:val="bottom"/>
            <w:hideMark/>
          </w:tcPr>
          <w:p w:rsidR="008A6A09" w:rsidRPr="00896948" w:rsidRDefault="008A6A09" w:rsidP="008A6A09">
            <w:pPr>
              <w:spacing w:after="0" w:line="240" w:lineRule="auto"/>
              <w:rPr>
                <w:rFonts w:ascii="Calibri" w:eastAsia="Times New Roman" w:hAnsi="Calibri" w:cs="Calibri"/>
                <w:color w:val="000000"/>
                <w:lang w:val="en-US"/>
              </w:rPr>
            </w:pPr>
            <w:r w:rsidRPr="00896948">
              <w:rPr>
                <w:rFonts w:ascii="Calibri" w:eastAsia="Times New Roman" w:hAnsi="Calibri" w:cs="Calibri"/>
                <w:color w:val="000000"/>
                <w:lang w:val="en-US"/>
              </w:rPr>
              <w:t>9.9 (8.2; 12.0)</w:t>
            </w:r>
          </w:p>
        </w:tc>
      </w:tr>
      <w:tr w:rsidR="008A6A09" w:rsidRPr="00896948" w:rsidTr="008A6A09">
        <w:trPr>
          <w:trHeight w:val="290"/>
        </w:trPr>
        <w:tc>
          <w:tcPr>
            <w:tcW w:w="988" w:type="dxa"/>
            <w:shd w:val="clear" w:color="auto" w:fill="auto"/>
            <w:noWrap/>
            <w:vAlign w:val="center"/>
            <w:hideMark/>
          </w:tcPr>
          <w:p w:rsidR="008A6A09" w:rsidRPr="00896948" w:rsidRDefault="008A6A09" w:rsidP="008A6A09">
            <w:pPr>
              <w:spacing w:after="0" w:line="240" w:lineRule="auto"/>
              <w:rPr>
                <w:rFonts w:ascii="Calibri" w:eastAsia="Times New Roman" w:hAnsi="Calibri" w:cs="Calibri"/>
                <w:b/>
                <w:bCs/>
                <w:color w:val="000000"/>
                <w:lang w:val="en-US"/>
              </w:rPr>
            </w:pPr>
            <w:r w:rsidRPr="00896948">
              <w:rPr>
                <w:rFonts w:ascii="Calibri" w:eastAsia="Times New Roman" w:hAnsi="Calibri" w:cs="Calibri"/>
                <w:b/>
                <w:bCs/>
                <w:color w:val="000000"/>
                <w:lang w:val="en-US"/>
              </w:rPr>
              <w:t>2002</w:t>
            </w:r>
          </w:p>
        </w:tc>
        <w:tc>
          <w:tcPr>
            <w:tcW w:w="1913" w:type="dxa"/>
            <w:shd w:val="clear" w:color="auto" w:fill="auto"/>
            <w:noWrap/>
            <w:vAlign w:val="bottom"/>
            <w:hideMark/>
          </w:tcPr>
          <w:p w:rsidR="008A6A09" w:rsidRPr="00896948" w:rsidRDefault="008A6A09" w:rsidP="008A6A09">
            <w:pPr>
              <w:spacing w:after="0" w:line="240" w:lineRule="auto"/>
              <w:rPr>
                <w:rFonts w:ascii="Calibri" w:eastAsia="Times New Roman" w:hAnsi="Calibri" w:cs="Calibri"/>
                <w:color w:val="000000"/>
                <w:lang w:val="en-US"/>
              </w:rPr>
            </w:pPr>
            <w:r w:rsidRPr="00896948">
              <w:rPr>
                <w:rFonts w:ascii="Calibri" w:eastAsia="Times New Roman" w:hAnsi="Calibri" w:cs="Calibri"/>
                <w:color w:val="000000"/>
                <w:lang w:val="en-US"/>
              </w:rPr>
              <w:t>7.1 (6.5; 7.7)</w:t>
            </w:r>
          </w:p>
        </w:tc>
        <w:tc>
          <w:tcPr>
            <w:tcW w:w="1914" w:type="dxa"/>
            <w:shd w:val="clear" w:color="auto" w:fill="auto"/>
            <w:noWrap/>
            <w:vAlign w:val="bottom"/>
            <w:hideMark/>
          </w:tcPr>
          <w:p w:rsidR="008A6A09" w:rsidRPr="00896948" w:rsidRDefault="008A6A09" w:rsidP="008A6A09">
            <w:pPr>
              <w:spacing w:after="0" w:line="240" w:lineRule="auto"/>
              <w:rPr>
                <w:rFonts w:ascii="Calibri" w:eastAsia="Times New Roman" w:hAnsi="Calibri" w:cs="Calibri"/>
                <w:color w:val="000000"/>
                <w:lang w:val="en-US"/>
              </w:rPr>
            </w:pPr>
            <w:r w:rsidRPr="00896948">
              <w:rPr>
                <w:rFonts w:ascii="Calibri" w:eastAsia="Times New Roman" w:hAnsi="Calibri" w:cs="Calibri"/>
                <w:color w:val="000000"/>
                <w:lang w:val="en-US"/>
              </w:rPr>
              <w:t>9.8 (8.0; 11.9)</w:t>
            </w:r>
          </w:p>
        </w:tc>
        <w:tc>
          <w:tcPr>
            <w:tcW w:w="1913" w:type="dxa"/>
            <w:shd w:val="clear" w:color="auto" w:fill="auto"/>
            <w:noWrap/>
            <w:vAlign w:val="bottom"/>
            <w:hideMark/>
          </w:tcPr>
          <w:p w:rsidR="008A6A09" w:rsidRPr="00896948" w:rsidRDefault="008A6A09" w:rsidP="008A6A09">
            <w:pPr>
              <w:spacing w:after="0" w:line="240" w:lineRule="auto"/>
              <w:rPr>
                <w:rFonts w:ascii="Calibri" w:eastAsia="Times New Roman" w:hAnsi="Calibri" w:cs="Calibri"/>
                <w:color w:val="000000"/>
                <w:lang w:val="en-US"/>
              </w:rPr>
            </w:pPr>
            <w:r w:rsidRPr="00896948">
              <w:rPr>
                <w:rFonts w:ascii="Calibri" w:eastAsia="Times New Roman" w:hAnsi="Calibri" w:cs="Calibri"/>
                <w:color w:val="000000"/>
                <w:lang w:val="en-US"/>
              </w:rPr>
              <w:t>6.2 (5.6; 6.9)</w:t>
            </w:r>
          </w:p>
        </w:tc>
        <w:tc>
          <w:tcPr>
            <w:tcW w:w="1914" w:type="dxa"/>
            <w:shd w:val="clear" w:color="auto" w:fill="auto"/>
            <w:noWrap/>
            <w:vAlign w:val="bottom"/>
            <w:hideMark/>
          </w:tcPr>
          <w:p w:rsidR="008A6A09" w:rsidRPr="00896948" w:rsidRDefault="008A6A09" w:rsidP="008A6A09">
            <w:pPr>
              <w:spacing w:after="0" w:line="240" w:lineRule="auto"/>
              <w:rPr>
                <w:rFonts w:ascii="Calibri" w:eastAsia="Times New Roman" w:hAnsi="Calibri" w:cs="Calibri"/>
                <w:color w:val="000000"/>
                <w:lang w:val="en-US"/>
              </w:rPr>
            </w:pPr>
            <w:r w:rsidRPr="00896948">
              <w:rPr>
                <w:rFonts w:ascii="Calibri" w:eastAsia="Times New Roman" w:hAnsi="Calibri" w:cs="Calibri"/>
                <w:color w:val="000000"/>
                <w:lang w:val="en-US"/>
              </w:rPr>
              <w:t>10.0 (8.2; 12.1)</w:t>
            </w:r>
          </w:p>
        </w:tc>
      </w:tr>
      <w:tr w:rsidR="008A6A09" w:rsidRPr="00896948" w:rsidTr="008A6A09">
        <w:trPr>
          <w:trHeight w:val="290"/>
        </w:trPr>
        <w:tc>
          <w:tcPr>
            <w:tcW w:w="988" w:type="dxa"/>
            <w:shd w:val="clear" w:color="auto" w:fill="auto"/>
            <w:noWrap/>
            <w:vAlign w:val="center"/>
            <w:hideMark/>
          </w:tcPr>
          <w:p w:rsidR="008A6A09" w:rsidRPr="00896948" w:rsidRDefault="008A6A09" w:rsidP="008A6A09">
            <w:pPr>
              <w:spacing w:after="0" w:line="240" w:lineRule="auto"/>
              <w:rPr>
                <w:rFonts w:ascii="Calibri" w:eastAsia="Times New Roman" w:hAnsi="Calibri" w:cs="Calibri"/>
                <w:b/>
                <w:bCs/>
                <w:color w:val="000000"/>
                <w:lang w:val="en-US"/>
              </w:rPr>
            </w:pPr>
            <w:r w:rsidRPr="00896948">
              <w:rPr>
                <w:rFonts w:ascii="Calibri" w:eastAsia="Times New Roman" w:hAnsi="Calibri" w:cs="Calibri"/>
                <w:b/>
                <w:bCs/>
                <w:color w:val="000000"/>
                <w:lang w:val="en-US"/>
              </w:rPr>
              <w:t>2003</w:t>
            </w:r>
          </w:p>
        </w:tc>
        <w:tc>
          <w:tcPr>
            <w:tcW w:w="1913" w:type="dxa"/>
            <w:shd w:val="clear" w:color="auto" w:fill="auto"/>
            <w:noWrap/>
            <w:vAlign w:val="bottom"/>
            <w:hideMark/>
          </w:tcPr>
          <w:p w:rsidR="008A6A09" w:rsidRPr="00896948" w:rsidRDefault="008A6A09" w:rsidP="008A6A09">
            <w:pPr>
              <w:spacing w:after="0" w:line="240" w:lineRule="auto"/>
              <w:rPr>
                <w:rFonts w:ascii="Calibri" w:eastAsia="Times New Roman" w:hAnsi="Calibri" w:cs="Calibri"/>
                <w:color w:val="000000"/>
                <w:lang w:val="en-US"/>
              </w:rPr>
            </w:pPr>
            <w:r w:rsidRPr="00896948">
              <w:rPr>
                <w:rFonts w:ascii="Calibri" w:eastAsia="Times New Roman" w:hAnsi="Calibri" w:cs="Calibri"/>
                <w:color w:val="000000"/>
                <w:lang w:val="en-US"/>
              </w:rPr>
              <w:t>7.2 (6.7; 7.8)</w:t>
            </w:r>
          </w:p>
        </w:tc>
        <w:tc>
          <w:tcPr>
            <w:tcW w:w="1914" w:type="dxa"/>
            <w:shd w:val="clear" w:color="auto" w:fill="auto"/>
            <w:noWrap/>
            <w:vAlign w:val="bottom"/>
            <w:hideMark/>
          </w:tcPr>
          <w:p w:rsidR="008A6A09" w:rsidRPr="00896948" w:rsidRDefault="008A6A09" w:rsidP="008A6A09">
            <w:pPr>
              <w:spacing w:after="0" w:line="240" w:lineRule="auto"/>
              <w:rPr>
                <w:rFonts w:ascii="Calibri" w:eastAsia="Times New Roman" w:hAnsi="Calibri" w:cs="Calibri"/>
                <w:color w:val="000000"/>
                <w:lang w:val="en-US"/>
              </w:rPr>
            </w:pPr>
            <w:r w:rsidRPr="00896948">
              <w:rPr>
                <w:rFonts w:ascii="Calibri" w:eastAsia="Times New Roman" w:hAnsi="Calibri" w:cs="Calibri"/>
                <w:color w:val="000000"/>
                <w:lang w:val="en-US"/>
              </w:rPr>
              <w:t>9.5 (7.6; 11.8)</w:t>
            </w:r>
          </w:p>
        </w:tc>
        <w:tc>
          <w:tcPr>
            <w:tcW w:w="1913" w:type="dxa"/>
            <w:shd w:val="clear" w:color="auto" w:fill="auto"/>
            <w:noWrap/>
            <w:vAlign w:val="bottom"/>
            <w:hideMark/>
          </w:tcPr>
          <w:p w:rsidR="008A6A09" w:rsidRPr="00896948" w:rsidRDefault="008A6A09" w:rsidP="008A6A09">
            <w:pPr>
              <w:spacing w:after="0" w:line="240" w:lineRule="auto"/>
              <w:rPr>
                <w:rFonts w:ascii="Calibri" w:eastAsia="Times New Roman" w:hAnsi="Calibri" w:cs="Calibri"/>
                <w:color w:val="000000"/>
                <w:lang w:val="en-US"/>
              </w:rPr>
            </w:pPr>
            <w:r w:rsidRPr="00896948">
              <w:rPr>
                <w:rFonts w:ascii="Calibri" w:eastAsia="Times New Roman" w:hAnsi="Calibri" w:cs="Calibri"/>
                <w:color w:val="000000"/>
                <w:lang w:val="en-US"/>
              </w:rPr>
              <w:t>6.2 (5.6; 6.9)</w:t>
            </w:r>
          </w:p>
        </w:tc>
        <w:tc>
          <w:tcPr>
            <w:tcW w:w="1914" w:type="dxa"/>
            <w:shd w:val="clear" w:color="auto" w:fill="auto"/>
            <w:noWrap/>
            <w:vAlign w:val="bottom"/>
            <w:hideMark/>
          </w:tcPr>
          <w:p w:rsidR="008A6A09" w:rsidRPr="00896948" w:rsidRDefault="008A6A09" w:rsidP="008A6A09">
            <w:pPr>
              <w:spacing w:after="0" w:line="240" w:lineRule="auto"/>
              <w:rPr>
                <w:rFonts w:ascii="Calibri" w:eastAsia="Times New Roman" w:hAnsi="Calibri" w:cs="Calibri"/>
                <w:color w:val="000000"/>
                <w:lang w:val="en-US"/>
              </w:rPr>
            </w:pPr>
            <w:r w:rsidRPr="00896948">
              <w:rPr>
                <w:rFonts w:ascii="Calibri" w:eastAsia="Times New Roman" w:hAnsi="Calibri" w:cs="Calibri"/>
                <w:color w:val="000000"/>
                <w:lang w:val="en-US"/>
              </w:rPr>
              <w:t>10.4 (8.5; 12.8)</w:t>
            </w:r>
          </w:p>
        </w:tc>
      </w:tr>
      <w:tr w:rsidR="008A6A09" w:rsidRPr="00896948" w:rsidTr="008A6A09">
        <w:trPr>
          <w:trHeight w:val="290"/>
        </w:trPr>
        <w:tc>
          <w:tcPr>
            <w:tcW w:w="988" w:type="dxa"/>
            <w:shd w:val="clear" w:color="auto" w:fill="auto"/>
            <w:noWrap/>
            <w:vAlign w:val="center"/>
            <w:hideMark/>
          </w:tcPr>
          <w:p w:rsidR="008A6A09" w:rsidRPr="00896948" w:rsidRDefault="008A6A09" w:rsidP="008A6A09">
            <w:pPr>
              <w:spacing w:after="0" w:line="240" w:lineRule="auto"/>
              <w:rPr>
                <w:rFonts w:ascii="Calibri" w:eastAsia="Times New Roman" w:hAnsi="Calibri" w:cs="Calibri"/>
                <w:b/>
                <w:bCs/>
                <w:color w:val="000000"/>
                <w:lang w:val="en-US"/>
              </w:rPr>
            </w:pPr>
            <w:r w:rsidRPr="00896948">
              <w:rPr>
                <w:rFonts w:ascii="Calibri" w:eastAsia="Times New Roman" w:hAnsi="Calibri" w:cs="Calibri"/>
                <w:b/>
                <w:bCs/>
                <w:color w:val="000000"/>
                <w:lang w:val="en-US"/>
              </w:rPr>
              <w:t>2004</w:t>
            </w:r>
          </w:p>
        </w:tc>
        <w:tc>
          <w:tcPr>
            <w:tcW w:w="1913" w:type="dxa"/>
            <w:shd w:val="clear" w:color="auto" w:fill="auto"/>
            <w:noWrap/>
            <w:vAlign w:val="bottom"/>
            <w:hideMark/>
          </w:tcPr>
          <w:p w:rsidR="008A6A09" w:rsidRPr="00896948" w:rsidRDefault="008A6A09" w:rsidP="008A6A09">
            <w:pPr>
              <w:spacing w:after="0" w:line="240" w:lineRule="auto"/>
              <w:rPr>
                <w:rFonts w:ascii="Calibri" w:eastAsia="Times New Roman" w:hAnsi="Calibri" w:cs="Calibri"/>
                <w:color w:val="000000"/>
                <w:lang w:val="en-US"/>
              </w:rPr>
            </w:pPr>
            <w:r w:rsidRPr="00896948">
              <w:rPr>
                <w:rFonts w:ascii="Calibri" w:eastAsia="Times New Roman" w:hAnsi="Calibri" w:cs="Calibri"/>
                <w:color w:val="000000"/>
                <w:lang w:val="en-US"/>
              </w:rPr>
              <w:t>7.3 (6.8; 8.0)</w:t>
            </w:r>
          </w:p>
        </w:tc>
        <w:tc>
          <w:tcPr>
            <w:tcW w:w="1914" w:type="dxa"/>
            <w:shd w:val="clear" w:color="auto" w:fill="auto"/>
            <w:noWrap/>
            <w:vAlign w:val="bottom"/>
            <w:hideMark/>
          </w:tcPr>
          <w:p w:rsidR="008A6A09" w:rsidRPr="00896948" w:rsidRDefault="008A6A09" w:rsidP="008A6A09">
            <w:pPr>
              <w:spacing w:after="0" w:line="240" w:lineRule="auto"/>
              <w:rPr>
                <w:rFonts w:ascii="Calibri" w:eastAsia="Times New Roman" w:hAnsi="Calibri" w:cs="Calibri"/>
                <w:color w:val="000000"/>
                <w:lang w:val="en-US"/>
              </w:rPr>
            </w:pPr>
            <w:r w:rsidRPr="00896948">
              <w:rPr>
                <w:rFonts w:ascii="Calibri" w:eastAsia="Times New Roman" w:hAnsi="Calibri" w:cs="Calibri"/>
                <w:color w:val="000000"/>
                <w:lang w:val="en-US"/>
              </w:rPr>
              <w:t>9.9 (8.2; 11.9)</w:t>
            </w:r>
          </w:p>
        </w:tc>
        <w:tc>
          <w:tcPr>
            <w:tcW w:w="1913" w:type="dxa"/>
            <w:shd w:val="clear" w:color="auto" w:fill="auto"/>
            <w:noWrap/>
            <w:vAlign w:val="bottom"/>
            <w:hideMark/>
          </w:tcPr>
          <w:p w:rsidR="008A6A09" w:rsidRPr="00896948" w:rsidRDefault="008A6A09" w:rsidP="008A6A09">
            <w:pPr>
              <w:spacing w:after="0" w:line="240" w:lineRule="auto"/>
              <w:rPr>
                <w:rFonts w:ascii="Calibri" w:eastAsia="Times New Roman" w:hAnsi="Calibri" w:cs="Calibri"/>
                <w:color w:val="000000"/>
                <w:lang w:val="en-US"/>
              </w:rPr>
            </w:pPr>
            <w:r w:rsidRPr="00896948">
              <w:rPr>
                <w:rFonts w:ascii="Calibri" w:eastAsia="Times New Roman" w:hAnsi="Calibri" w:cs="Calibri"/>
                <w:color w:val="000000"/>
                <w:lang w:val="en-US"/>
              </w:rPr>
              <w:t>6.5 (5.8; 7.3)</w:t>
            </w:r>
          </w:p>
        </w:tc>
        <w:tc>
          <w:tcPr>
            <w:tcW w:w="1914" w:type="dxa"/>
            <w:shd w:val="clear" w:color="auto" w:fill="auto"/>
            <w:noWrap/>
            <w:vAlign w:val="bottom"/>
            <w:hideMark/>
          </w:tcPr>
          <w:p w:rsidR="008A6A09" w:rsidRPr="00896948" w:rsidRDefault="008A6A09" w:rsidP="008A6A09">
            <w:pPr>
              <w:spacing w:after="0" w:line="240" w:lineRule="auto"/>
              <w:rPr>
                <w:rFonts w:ascii="Calibri" w:eastAsia="Times New Roman" w:hAnsi="Calibri" w:cs="Calibri"/>
                <w:color w:val="000000"/>
                <w:lang w:val="en-US"/>
              </w:rPr>
            </w:pPr>
            <w:r w:rsidRPr="00896948">
              <w:rPr>
                <w:rFonts w:ascii="Calibri" w:eastAsia="Times New Roman" w:hAnsi="Calibri" w:cs="Calibri"/>
                <w:color w:val="000000"/>
                <w:lang w:val="en-US"/>
              </w:rPr>
              <w:t>10.3 (8.4; 12.6)</w:t>
            </w:r>
          </w:p>
        </w:tc>
      </w:tr>
      <w:tr w:rsidR="008A6A09" w:rsidRPr="00896948" w:rsidTr="008A6A09">
        <w:trPr>
          <w:trHeight w:val="290"/>
        </w:trPr>
        <w:tc>
          <w:tcPr>
            <w:tcW w:w="988" w:type="dxa"/>
            <w:shd w:val="clear" w:color="auto" w:fill="auto"/>
            <w:noWrap/>
            <w:vAlign w:val="center"/>
            <w:hideMark/>
          </w:tcPr>
          <w:p w:rsidR="008A6A09" w:rsidRPr="00896948" w:rsidRDefault="008A6A09" w:rsidP="008A6A09">
            <w:pPr>
              <w:spacing w:after="0" w:line="240" w:lineRule="auto"/>
              <w:rPr>
                <w:rFonts w:ascii="Calibri" w:eastAsia="Times New Roman" w:hAnsi="Calibri" w:cs="Calibri"/>
                <w:b/>
                <w:bCs/>
                <w:color w:val="000000"/>
                <w:lang w:val="en-US"/>
              </w:rPr>
            </w:pPr>
            <w:r w:rsidRPr="00896948">
              <w:rPr>
                <w:rFonts w:ascii="Calibri" w:eastAsia="Times New Roman" w:hAnsi="Calibri" w:cs="Calibri"/>
                <w:b/>
                <w:bCs/>
                <w:color w:val="000000"/>
                <w:lang w:val="en-US"/>
              </w:rPr>
              <w:t>2005</w:t>
            </w:r>
          </w:p>
        </w:tc>
        <w:tc>
          <w:tcPr>
            <w:tcW w:w="1913" w:type="dxa"/>
            <w:shd w:val="clear" w:color="auto" w:fill="auto"/>
            <w:noWrap/>
            <w:vAlign w:val="bottom"/>
            <w:hideMark/>
          </w:tcPr>
          <w:p w:rsidR="008A6A09" w:rsidRPr="00896948" w:rsidRDefault="008A6A09" w:rsidP="008A6A09">
            <w:pPr>
              <w:spacing w:after="0" w:line="240" w:lineRule="auto"/>
              <w:rPr>
                <w:rFonts w:ascii="Calibri" w:eastAsia="Times New Roman" w:hAnsi="Calibri" w:cs="Calibri"/>
                <w:color w:val="000000"/>
                <w:lang w:val="en-US"/>
              </w:rPr>
            </w:pPr>
            <w:r w:rsidRPr="00896948">
              <w:rPr>
                <w:rFonts w:ascii="Calibri" w:eastAsia="Times New Roman" w:hAnsi="Calibri" w:cs="Calibri"/>
                <w:color w:val="000000"/>
                <w:lang w:val="en-US"/>
              </w:rPr>
              <w:t>7.6 (6.9; 8.2)</w:t>
            </w:r>
          </w:p>
        </w:tc>
        <w:tc>
          <w:tcPr>
            <w:tcW w:w="1914" w:type="dxa"/>
            <w:shd w:val="clear" w:color="auto" w:fill="auto"/>
            <w:noWrap/>
            <w:vAlign w:val="bottom"/>
            <w:hideMark/>
          </w:tcPr>
          <w:p w:rsidR="008A6A09" w:rsidRPr="00896948" w:rsidRDefault="008A6A09" w:rsidP="008A6A09">
            <w:pPr>
              <w:spacing w:after="0" w:line="240" w:lineRule="auto"/>
              <w:rPr>
                <w:rFonts w:ascii="Calibri" w:eastAsia="Times New Roman" w:hAnsi="Calibri" w:cs="Calibri"/>
                <w:color w:val="000000"/>
                <w:lang w:val="en-US"/>
              </w:rPr>
            </w:pPr>
            <w:r w:rsidRPr="00896948">
              <w:rPr>
                <w:rFonts w:ascii="Calibri" w:eastAsia="Times New Roman" w:hAnsi="Calibri" w:cs="Calibri"/>
                <w:color w:val="000000"/>
                <w:lang w:val="en-US"/>
              </w:rPr>
              <w:t>10.1 (8.3; 12.1)</w:t>
            </w:r>
          </w:p>
        </w:tc>
        <w:tc>
          <w:tcPr>
            <w:tcW w:w="1913" w:type="dxa"/>
            <w:shd w:val="clear" w:color="auto" w:fill="auto"/>
            <w:noWrap/>
            <w:vAlign w:val="bottom"/>
            <w:hideMark/>
          </w:tcPr>
          <w:p w:rsidR="008A6A09" w:rsidRPr="00896948" w:rsidRDefault="008A6A09" w:rsidP="008A6A09">
            <w:pPr>
              <w:spacing w:after="0" w:line="240" w:lineRule="auto"/>
              <w:rPr>
                <w:rFonts w:ascii="Calibri" w:eastAsia="Times New Roman" w:hAnsi="Calibri" w:cs="Calibri"/>
                <w:color w:val="000000"/>
                <w:lang w:val="en-US"/>
              </w:rPr>
            </w:pPr>
            <w:r w:rsidRPr="00896948">
              <w:rPr>
                <w:rFonts w:ascii="Calibri" w:eastAsia="Times New Roman" w:hAnsi="Calibri" w:cs="Calibri"/>
                <w:color w:val="000000"/>
                <w:lang w:val="en-US"/>
              </w:rPr>
              <w:t>6.6 (5.9; 7.4)</w:t>
            </w:r>
          </w:p>
        </w:tc>
        <w:tc>
          <w:tcPr>
            <w:tcW w:w="1914" w:type="dxa"/>
            <w:shd w:val="clear" w:color="auto" w:fill="auto"/>
            <w:noWrap/>
            <w:vAlign w:val="bottom"/>
            <w:hideMark/>
          </w:tcPr>
          <w:p w:rsidR="008A6A09" w:rsidRPr="00896948" w:rsidRDefault="008A6A09" w:rsidP="008A6A09">
            <w:pPr>
              <w:spacing w:after="0" w:line="240" w:lineRule="auto"/>
              <w:rPr>
                <w:rFonts w:ascii="Calibri" w:eastAsia="Times New Roman" w:hAnsi="Calibri" w:cs="Calibri"/>
                <w:color w:val="000000"/>
                <w:lang w:val="en-US"/>
              </w:rPr>
            </w:pPr>
            <w:r w:rsidRPr="00896948">
              <w:rPr>
                <w:rFonts w:ascii="Calibri" w:eastAsia="Times New Roman" w:hAnsi="Calibri" w:cs="Calibri"/>
                <w:color w:val="000000"/>
                <w:lang w:val="en-US"/>
              </w:rPr>
              <w:t>10.4 (8.6; 12.7)</w:t>
            </w:r>
          </w:p>
        </w:tc>
      </w:tr>
      <w:tr w:rsidR="008A6A09" w:rsidRPr="00896948" w:rsidTr="008A6A09">
        <w:trPr>
          <w:trHeight w:val="290"/>
        </w:trPr>
        <w:tc>
          <w:tcPr>
            <w:tcW w:w="988" w:type="dxa"/>
            <w:shd w:val="clear" w:color="auto" w:fill="auto"/>
            <w:noWrap/>
            <w:vAlign w:val="center"/>
            <w:hideMark/>
          </w:tcPr>
          <w:p w:rsidR="008A6A09" w:rsidRPr="00896948" w:rsidRDefault="008A6A09" w:rsidP="008A6A09">
            <w:pPr>
              <w:spacing w:after="0" w:line="240" w:lineRule="auto"/>
              <w:rPr>
                <w:rFonts w:ascii="Calibri" w:eastAsia="Times New Roman" w:hAnsi="Calibri" w:cs="Calibri"/>
                <w:b/>
                <w:bCs/>
                <w:color w:val="000000"/>
                <w:lang w:val="en-US"/>
              </w:rPr>
            </w:pPr>
            <w:r w:rsidRPr="00896948">
              <w:rPr>
                <w:rFonts w:ascii="Calibri" w:eastAsia="Times New Roman" w:hAnsi="Calibri" w:cs="Calibri"/>
                <w:b/>
                <w:bCs/>
                <w:color w:val="000000"/>
                <w:lang w:val="en-US"/>
              </w:rPr>
              <w:t>2006</w:t>
            </w:r>
          </w:p>
        </w:tc>
        <w:tc>
          <w:tcPr>
            <w:tcW w:w="1913" w:type="dxa"/>
            <w:shd w:val="clear" w:color="auto" w:fill="auto"/>
            <w:noWrap/>
            <w:vAlign w:val="bottom"/>
            <w:hideMark/>
          </w:tcPr>
          <w:p w:rsidR="008A6A09" w:rsidRPr="00896948" w:rsidRDefault="008A6A09" w:rsidP="008A6A09">
            <w:pPr>
              <w:spacing w:after="0" w:line="240" w:lineRule="auto"/>
              <w:rPr>
                <w:rFonts w:ascii="Calibri" w:eastAsia="Times New Roman" w:hAnsi="Calibri" w:cs="Calibri"/>
                <w:color w:val="000000"/>
                <w:lang w:val="en-US"/>
              </w:rPr>
            </w:pPr>
            <w:r w:rsidRPr="00896948">
              <w:rPr>
                <w:rFonts w:ascii="Calibri" w:eastAsia="Times New Roman" w:hAnsi="Calibri" w:cs="Calibri"/>
                <w:color w:val="000000"/>
                <w:lang w:val="en-US"/>
              </w:rPr>
              <w:t>7.7 (7.1; 8.5)</w:t>
            </w:r>
          </w:p>
        </w:tc>
        <w:tc>
          <w:tcPr>
            <w:tcW w:w="1914" w:type="dxa"/>
            <w:shd w:val="clear" w:color="auto" w:fill="auto"/>
            <w:noWrap/>
            <w:vAlign w:val="bottom"/>
            <w:hideMark/>
          </w:tcPr>
          <w:p w:rsidR="008A6A09" w:rsidRPr="00896948" w:rsidRDefault="008A6A09" w:rsidP="008A6A09">
            <w:pPr>
              <w:spacing w:after="0" w:line="240" w:lineRule="auto"/>
              <w:rPr>
                <w:rFonts w:ascii="Calibri" w:eastAsia="Times New Roman" w:hAnsi="Calibri" w:cs="Calibri"/>
                <w:color w:val="000000"/>
                <w:lang w:val="en-US"/>
              </w:rPr>
            </w:pPr>
            <w:r w:rsidRPr="00896948">
              <w:rPr>
                <w:rFonts w:ascii="Calibri" w:eastAsia="Times New Roman" w:hAnsi="Calibri" w:cs="Calibri"/>
                <w:color w:val="000000"/>
                <w:lang w:val="en-US"/>
              </w:rPr>
              <w:t>9.7 (7.8; 11.9)</w:t>
            </w:r>
          </w:p>
        </w:tc>
        <w:tc>
          <w:tcPr>
            <w:tcW w:w="1913" w:type="dxa"/>
            <w:shd w:val="clear" w:color="auto" w:fill="auto"/>
            <w:noWrap/>
            <w:vAlign w:val="bottom"/>
            <w:hideMark/>
          </w:tcPr>
          <w:p w:rsidR="008A6A09" w:rsidRPr="00896948" w:rsidRDefault="008A6A09" w:rsidP="008A6A09">
            <w:pPr>
              <w:spacing w:after="0" w:line="240" w:lineRule="auto"/>
              <w:rPr>
                <w:rFonts w:ascii="Calibri" w:eastAsia="Times New Roman" w:hAnsi="Calibri" w:cs="Calibri"/>
                <w:color w:val="000000"/>
                <w:lang w:val="en-US"/>
              </w:rPr>
            </w:pPr>
            <w:r w:rsidRPr="00896948">
              <w:rPr>
                <w:rFonts w:ascii="Calibri" w:eastAsia="Times New Roman" w:hAnsi="Calibri" w:cs="Calibri"/>
                <w:color w:val="000000"/>
                <w:lang w:val="en-US"/>
              </w:rPr>
              <w:t>6.9 (6.2; 7.8)</w:t>
            </w:r>
          </w:p>
        </w:tc>
        <w:tc>
          <w:tcPr>
            <w:tcW w:w="1914" w:type="dxa"/>
            <w:shd w:val="clear" w:color="auto" w:fill="auto"/>
            <w:noWrap/>
            <w:vAlign w:val="bottom"/>
            <w:hideMark/>
          </w:tcPr>
          <w:p w:rsidR="008A6A09" w:rsidRPr="00896948" w:rsidRDefault="008A6A09" w:rsidP="008A6A09">
            <w:pPr>
              <w:spacing w:after="0" w:line="240" w:lineRule="auto"/>
              <w:rPr>
                <w:rFonts w:ascii="Calibri" w:eastAsia="Times New Roman" w:hAnsi="Calibri" w:cs="Calibri"/>
                <w:color w:val="000000"/>
                <w:lang w:val="en-US"/>
              </w:rPr>
            </w:pPr>
            <w:r w:rsidRPr="00896948">
              <w:rPr>
                <w:rFonts w:ascii="Calibri" w:eastAsia="Times New Roman" w:hAnsi="Calibri" w:cs="Calibri"/>
                <w:color w:val="000000"/>
                <w:lang w:val="en-US"/>
              </w:rPr>
              <w:t>10.4 (8.6; 12.4)</w:t>
            </w:r>
          </w:p>
        </w:tc>
      </w:tr>
      <w:tr w:rsidR="008A6A09" w:rsidRPr="00896948" w:rsidTr="008A6A09">
        <w:trPr>
          <w:trHeight w:val="290"/>
        </w:trPr>
        <w:tc>
          <w:tcPr>
            <w:tcW w:w="988" w:type="dxa"/>
            <w:shd w:val="clear" w:color="auto" w:fill="auto"/>
            <w:noWrap/>
            <w:vAlign w:val="center"/>
            <w:hideMark/>
          </w:tcPr>
          <w:p w:rsidR="008A6A09" w:rsidRPr="00896948" w:rsidRDefault="008A6A09" w:rsidP="008A6A09">
            <w:pPr>
              <w:spacing w:after="0" w:line="240" w:lineRule="auto"/>
              <w:rPr>
                <w:rFonts w:ascii="Calibri" w:eastAsia="Times New Roman" w:hAnsi="Calibri" w:cs="Calibri"/>
                <w:b/>
                <w:bCs/>
                <w:color w:val="000000"/>
                <w:lang w:val="en-US"/>
              </w:rPr>
            </w:pPr>
            <w:r w:rsidRPr="00896948">
              <w:rPr>
                <w:rFonts w:ascii="Calibri" w:eastAsia="Times New Roman" w:hAnsi="Calibri" w:cs="Calibri"/>
                <w:b/>
                <w:bCs/>
                <w:color w:val="000000"/>
                <w:lang w:val="en-US"/>
              </w:rPr>
              <w:t>2007</w:t>
            </w:r>
          </w:p>
        </w:tc>
        <w:tc>
          <w:tcPr>
            <w:tcW w:w="1913" w:type="dxa"/>
            <w:shd w:val="clear" w:color="auto" w:fill="auto"/>
            <w:noWrap/>
            <w:vAlign w:val="bottom"/>
            <w:hideMark/>
          </w:tcPr>
          <w:p w:rsidR="008A6A09" w:rsidRPr="00896948" w:rsidRDefault="008A6A09" w:rsidP="008A6A09">
            <w:pPr>
              <w:spacing w:after="0" w:line="240" w:lineRule="auto"/>
              <w:rPr>
                <w:rFonts w:ascii="Calibri" w:eastAsia="Times New Roman" w:hAnsi="Calibri" w:cs="Calibri"/>
                <w:color w:val="000000"/>
                <w:lang w:val="en-US"/>
              </w:rPr>
            </w:pPr>
            <w:r w:rsidRPr="00896948">
              <w:rPr>
                <w:rFonts w:ascii="Calibri" w:eastAsia="Times New Roman" w:hAnsi="Calibri" w:cs="Calibri"/>
                <w:color w:val="000000"/>
                <w:lang w:val="en-US"/>
              </w:rPr>
              <w:t>8.0 (7.3; 8.8)</w:t>
            </w:r>
          </w:p>
        </w:tc>
        <w:tc>
          <w:tcPr>
            <w:tcW w:w="1914" w:type="dxa"/>
            <w:shd w:val="clear" w:color="auto" w:fill="auto"/>
            <w:noWrap/>
            <w:vAlign w:val="bottom"/>
            <w:hideMark/>
          </w:tcPr>
          <w:p w:rsidR="008A6A09" w:rsidRPr="00896948" w:rsidRDefault="008A6A09" w:rsidP="008A6A09">
            <w:pPr>
              <w:spacing w:after="0" w:line="240" w:lineRule="auto"/>
              <w:rPr>
                <w:rFonts w:ascii="Calibri" w:eastAsia="Times New Roman" w:hAnsi="Calibri" w:cs="Calibri"/>
                <w:color w:val="000000"/>
                <w:lang w:val="en-US"/>
              </w:rPr>
            </w:pPr>
            <w:r w:rsidRPr="00896948">
              <w:rPr>
                <w:rFonts w:ascii="Calibri" w:eastAsia="Times New Roman" w:hAnsi="Calibri" w:cs="Calibri"/>
                <w:color w:val="000000"/>
                <w:lang w:val="en-US"/>
              </w:rPr>
              <w:t>10.9 (9.0; 13.3)</w:t>
            </w:r>
          </w:p>
        </w:tc>
        <w:tc>
          <w:tcPr>
            <w:tcW w:w="1913" w:type="dxa"/>
            <w:shd w:val="clear" w:color="auto" w:fill="auto"/>
            <w:noWrap/>
            <w:vAlign w:val="bottom"/>
            <w:hideMark/>
          </w:tcPr>
          <w:p w:rsidR="008A6A09" w:rsidRPr="00896948" w:rsidRDefault="008A6A09" w:rsidP="008A6A09">
            <w:pPr>
              <w:spacing w:after="0" w:line="240" w:lineRule="auto"/>
              <w:rPr>
                <w:rFonts w:ascii="Calibri" w:eastAsia="Times New Roman" w:hAnsi="Calibri" w:cs="Calibri"/>
                <w:color w:val="000000"/>
                <w:lang w:val="en-US"/>
              </w:rPr>
            </w:pPr>
            <w:r w:rsidRPr="00896948">
              <w:rPr>
                <w:rFonts w:ascii="Calibri" w:eastAsia="Times New Roman" w:hAnsi="Calibri" w:cs="Calibri"/>
                <w:color w:val="000000"/>
                <w:lang w:val="en-US"/>
              </w:rPr>
              <w:t>7.3 (6.4; 8.3)</w:t>
            </w:r>
          </w:p>
        </w:tc>
        <w:tc>
          <w:tcPr>
            <w:tcW w:w="1914" w:type="dxa"/>
            <w:shd w:val="clear" w:color="auto" w:fill="auto"/>
            <w:noWrap/>
            <w:vAlign w:val="bottom"/>
            <w:hideMark/>
          </w:tcPr>
          <w:p w:rsidR="008A6A09" w:rsidRPr="00896948" w:rsidRDefault="008A6A09" w:rsidP="008A6A09">
            <w:pPr>
              <w:spacing w:after="0" w:line="240" w:lineRule="auto"/>
              <w:rPr>
                <w:rFonts w:ascii="Calibri" w:eastAsia="Times New Roman" w:hAnsi="Calibri" w:cs="Calibri"/>
                <w:color w:val="000000"/>
                <w:lang w:val="en-US"/>
              </w:rPr>
            </w:pPr>
            <w:r w:rsidRPr="00896948">
              <w:rPr>
                <w:rFonts w:ascii="Calibri" w:eastAsia="Times New Roman" w:hAnsi="Calibri" w:cs="Calibri"/>
                <w:color w:val="000000"/>
                <w:lang w:val="en-US"/>
              </w:rPr>
              <w:t>9.8 (8.0; 12.0)</w:t>
            </w:r>
          </w:p>
        </w:tc>
      </w:tr>
      <w:tr w:rsidR="008A6A09" w:rsidRPr="00896948" w:rsidTr="008A6A09">
        <w:trPr>
          <w:trHeight w:val="290"/>
        </w:trPr>
        <w:tc>
          <w:tcPr>
            <w:tcW w:w="988" w:type="dxa"/>
            <w:shd w:val="clear" w:color="auto" w:fill="auto"/>
            <w:noWrap/>
            <w:vAlign w:val="center"/>
            <w:hideMark/>
          </w:tcPr>
          <w:p w:rsidR="008A6A09" w:rsidRPr="00896948" w:rsidRDefault="008A6A09" w:rsidP="008A6A09">
            <w:pPr>
              <w:spacing w:after="0" w:line="240" w:lineRule="auto"/>
              <w:rPr>
                <w:rFonts w:ascii="Calibri" w:eastAsia="Times New Roman" w:hAnsi="Calibri" w:cs="Calibri"/>
                <w:b/>
                <w:bCs/>
                <w:color w:val="000000"/>
                <w:lang w:val="en-US"/>
              </w:rPr>
            </w:pPr>
            <w:r w:rsidRPr="00896948">
              <w:rPr>
                <w:rFonts w:ascii="Calibri" w:eastAsia="Times New Roman" w:hAnsi="Calibri" w:cs="Calibri"/>
                <w:b/>
                <w:bCs/>
                <w:color w:val="000000"/>
                <w:lang w:val="en-US"/>
              </w:rPr>
              <w:t>2008</w:t>
            </w:r>
          </w:p>
        </w:tc>
        <w:tc>
          <w:tcPr>
            <w:tcW w:w="1913" w:type="dxa"/>
            <w:shd w:val="clear" w:color="auto" w:fill="auto"/>
            <w:noWrap/>
            <w:vAlign w:val="bottom"/>
            <w:hideMark/>
          </w:tcPr>
          <w:p w:rsidR="008A6A09" w:rsidRPr="00896948" w:rsidRDefault="008A6A09" w:rsidP="008A6A09">
            <w:pPr>
              <w:spacing w:after="0" w:line="240" w:lineRule="auto"/>
              <w:rPr>
                <w:rFonts w:ascii="Calibri" w:eastAsia="Times New Roman" w:hAnsi="Calibri" w:cs="Calibri"/>
                <w:color w:val="000000"/>
                <w:lang w:val="en-US"/>
              </w:rPr>
            </w:pPr>
            <w:r w:rsidRPr="00896948">
              <w:rPr>
                <w:rFonts w:ascii="Calibri" w:eastAsia="Times New Roman" w:hAnsi="Calibri" w:cs="Calibri"/>
                <w:color w:val="000000"/>
                <w:lang w:val="en-US"/>
              </w:rPr>
              <w:t>8.5 (7.6; 9.4)</w:t>
            </w:r>
          </w:p>
        </w:tc>
        <w:tc>
          <w:tcPr>
            <w:tcW w:w="1914" w:type="dxa"/>
            <w:shd w:val="clear" w:color="auto" w:fill="auto"/>
            <w:noWrap/>
            <w:vAlign w:val="bottom"/>
            <w:hideMark/>
          </w:tcPr>
          <w:p w:rsidR="008A6A09" w:rsidRPr="00896948" w:rsidRDefault="008A6A09" w:rsidP="008A6A09">
            <w:pPr>
              <w:spacing w:after="0" w:line="240" w:lineRule="auto"/>
              <w:rPr>
                <w:rFonts w:ascii="Calibri" w:eastAsia="Times New Roman" w:hAnsi="Calibri" w:cs="Calibri"/>
                <w:color w:val="000000"/>
                <w:lang w:val="en-US"/>
              </w:rPr>
            </w:pPr>
            <w:r w:rsidRPr="00896948">
              <w:rPr>
                <w:rFonts w:ascii="Calibri" w:eastAsia="Times New Roman" w:hAnsi="Calibri" w:cs="Calibri"/>
                <w:color w:val="000000"/>
                <w:lang w:val="en-US"/>
              </w:rPr>
              <w:t>11.9 (9.9; 14.3)</w:t>
            </w:r>
          </w:p>
        </w:tc>
        <w:tc>
          <w:tcPr>
            <w:tcW w:w="1913" w:type="dxa"/>
            <w:shd w:val="clear" w:color="auto" w:fill="auto"/>
            <w:noWrap/>
            <w:vAlign w:val="bottom"/>
            <w:hideMark/>
          </w:tcPr>
          <w:p w:rsidR="008A6A09" w:rsidRPr="00896948" w:rsidRDefault="008A6A09" w:rsidP="008A6A09">
            <w:pPr>
              <w:spacing w:after="0" w:line="240" w:lineRule="auto"/>
              <w:rPr>
                <w:rFonts w:ascii="Calibri" w:eastAsia="Times New Roman" w:hAnsi="Calibri" w:cs="Calibri"/>
                <w:color w:val="000000"/>
                <w:lang w:val="en-US"/>
              </w:rPr>
            </w:pPr>
            <w:r w:rsidRPr="00896948">
              <w:rPr>
                <w:rFonts w:ascii="Calibri" w:eastAsia="Times New Roman" w:hAnsi="Calibri" w:cs="Calibri"/>
                <w:color w:val="000000"/>
                <w:lang w:val="en-US"/>
              </w:rPr>
              <w:t>7.4 (6.5; 8.6)</w:t>
            </w:r>
          </w:p>
        </w:tc>
        <w:tc>
          <w:tcPr>
            <w:tcW w:w="1914" w:type="dxa"/>
            <w:shd w:val="clear" w:color="auto" w:fill="auto"/>
            <w:noWrap/>
            <w:vAlign w:val="bottom"/>
            <w:hideMark/>
          </w:tcPr>
          <w:p w:rsidR="008A6A09" w:rsidRPr="00896948" w:rsidRDefault="008A6A09" w:rsidP="008A6A09">
            <w:pPr>
              <w:spacing w:after="0" w:line="240" w:lineRule="auto"/>
              <w:rPr>
                <w:rFonts w:ascii="Calibri" w:eastAsia="Times New Roman" w:hAnsi="Calibri" w:cs="Calibri"/>
                <w:color w:val="000000"/>
                <w:lang w:val="en-US"/>
              </w:rPr>
            </w:pPr>
            <w:r w:rsidRPr="00896948">
              <w:rPr>
                <w:rFonts w:ascii="Calibri" w:eastAsia="Times New Roman" w:hAnsi="Calibri" w:cs="Calibri"/>
                <w:color w:val="000000"/>
                <w:lang w:val="en-US"/>
              </w:rPr>
              <w:t>11.4 (8.6; 15.2)</w:t>
            </w:r>
          </w:p>
        </w:tc>
      </w:tr>
      <w:tr w:rsidR="008A6A09" w:rsidRPr="00896948" w:rsidTr="008A6A09">
        <w:trPr>
          <w:trHeight w:val="290"/>
        </w:trPr>
        <w:tc>
          <w:tcPr>
            <w:tcW w:w="988" w:type="dxa"/>
            <w:shd w:val="clear" w:color="auto" w:fill="auto"/>
            <w:noWrap/>
            <w:vAlign w:val="center"/>
            <w:hideMark/>
          </w:tcPr>
          <w:p w:rsidR="008A6A09" w:rsidRPr="00896948" w:rsidRDefault="008A6A09" w:rsidP="008A6A09">
            <w:pPr>
              <w:spacing w:after="0" w:line="240" w:lineRule="auto"/>
              <w:rPr>
                <w:rFonts w:ascii="Calibri" w:eastAsia="Times New Roman" w:hAnsi="Calibri" w:cs="Calibri"/>
                <w:b/>
                <w:bCs/>
                <w:color w:val="000000"/>
                <w:lang w:val="en-US"/>
              </w:rPr>
            </w:pPr>
            <w:r w:rsidRPr="00896948">
              <w:rPr>
                <w:rFonts w:ascii="Calibri" w:eastAsia="Times New Roman" w:hAnsi="Calibri" w:cs="Calibri"/>
                <w:b/>
                <w:bCs/>
                <w:color w:val="000000"/>
                <w:lang w:val="en-US"/>
              </w:rPr>
              <w:t>2009</w:t>
            </w:r>
          </w:p>
        </w:tc>
        <w:tc>
          <w:tcPr>
            <w:tcW w:w="1913" w:type="dxa"/>
            <w:shd w:val="clear" w:color="auto" w:fill="auto"/>
            <w:noWrap/>
            <w:vAlign w:val="bottom"/>
            <w:hideMark/>
          </w:tcPr>
          <w:p w:rsidR="008A6A09" w:rsidRPr="00896948" w:rsidRDefault="008A6A09" w:rsidP="008A6A09">
            <w:pPr>
              <w:spacing w:after="0" w:line="240" w:lineRule="auto"/>
              <w:rPr>
                <w:rFonts w:ascii="Calibri" w:eastAsia="Times New Roman" w:hAnsi="Calibri" w:cs="Calibri"/>
                <w:color w:val="000000"/>
                <w:lang w:val="en-US"/>
              </w:rPr>
            </w:pPr>
            <w:r w:rsidRPr="00896948">
              <w:rPr>
                <w:rFonts w:ascii="Calibri" w:eastAsia="Times New Roman" w:hAnsi="Calibri" w:cs="Calibri"/>
                <w:color w:val="000000"/>
                <w:lang w:val="en-US"/>
              </w:rPr>
              <w:t>8.4 (7.6; 9.4)</w:t>
            </w:r>
          </w:p>
        </w:tc>
        <w:tc>
          <w:tcPr>
            <w:tcW w:w="1914" w:type="dxa"/>
            <w:shd w:val="clear" w:color="auto" w:fill="auto"/>
            <w:noWrap/>
            <w:vAlign w:val="bottom"/>
            <w:hideMark/>
          </w:tcPr>
          <w:p w:rsidR="008A6A09" w:rsidRPr="00896948" w:rsidRDefault="008A6A09" w:rsidP="008A6A09">
            <w:pPr>
              <w:spacing w:after="0" w:line="240" w:lineRule="auto"/>
              <w:rPr>
                <w:rFonts w:ascii="Calibri" w:eastAsia="Times New Roman" w:hAnsi="Calibri" w:cs="Calibri"/>
                <w:color w:val="000000"/>
                <w:lang w:val="en-US"/>
              </w:rPr>
            </w:pPr>
            <w:r w:rsidRPr="00896948">
              <w:rPr>
                <w:rFonts w:ascii="Calibri" w:eastAsia="Times New Roman" w:hAnsi="Calibri" w:cs="Calibri"/>
                <w:color w:val="000000"/>
                <w:lang w:val="en-US"/>
              </w:rPr>
              <w:t>13.0 (10.9; 15.6)</w:t>
            </w:r>
          </w:p>
        </w:tc>
        <w:tc>
          <w:tcPr>
            <w:tcW w:w="1913" w:type="dxa"/>
            <w:shd w:val="clear" w:color="auto" w:fill="auto"/>
            <w:noWrap/>
            <w:vAlign w:val="bottom"/>
            <w:hideMark/>
          </w:tcPr>
          <w:p w:rsidR="008A6A09" w:rsidRPr="00896948" w:rsidRDefault="008A6A09" w:rsidP="008A6A09">
            <w:pPr>
              <w:spacing w:after="0" w:line="240" w:lineRule="auto"/>
              <w:rPr>
                <w:rFonts w:ascii="Calibri" w:eastAsia="Times New Roman" w:hAnsi="Calibri" w:cs="Calibri"/>
                <w:color w:val="000000"/>
                <w:lang w:val="en-US"/>
              </w:rPr>
            </w:pPr>
            <w:r w:rsidRPr="00896948">
              <w:rPr>
                <w:rFonts w:ascii="Calibri" w:eastAsia="Times New Roman" w:hAnsi="Calibri" w:cs="Calibri"/>
                <w:color w:val="000000"/>
                <w:lang w:val="en-US"/>
              </w:rPr>
              <w:t>7.2 (6.2; 8.4)</w:t>
            </w:r>
          </w:p>
        </w:tc>
        <w:tc>
          <w:tcPr>
            <w:tcW w:w="1914" w:type="dxa"/>
            <w:shd w:val="clear" w:color="auto" w:fill="auto"/>
            <w:noWrap/>
            <w:vAlign w:val="bottom"/>
            <w:hideMark/>
          </w:tcPr>
          <w:p w:rsidR="008A6A09" w:rsidRPr="00896948" w:rsidRDefault="008A6A09" w:rsidP="008A6A09">
            <w:pPr>
              <w:spacing w:after="0" w:line="240" w:lineRule="auto"/>
              <w:rPr>
                <w:rFonts w:ascii="Calibri" w:eastAsia="Times New Roman" w:hAnsi="Calibri" w:cs="Calibri"/>
                <w:color w:val="000000"/>
                <w:lang w:val="en-US"/>
              </w:rPr>
            </w:pPr>
            <w:r w:rsidRPr="00896948">
              <w:rPr>
                <w:rFonts w:ascii="Calibri" w:eastAsia="Times New Roman" w:hAnsi="Calibri" w:cs="Calibri"/>
                <w:color w:val="000000"/>
                <w:lang w:val="en-US"/>
              </w:rPr>
              <w:t>11.7 (8.8; 15.5)</w:t>
            </w:r>
          </w:p>
        </w:tc>
      </w:tr>
      <w:tr w:rsidR="008A6A09" w:rsidRPr="00896948" w:rsidTr="008A6A09">
        <w:trPr>
          <w:trHeight w:val="290"/>
        </w:trPr>
        <w:tc>
          <w:tcPr>
            <w:tcW w:w="988" w:type="dxa"/>
            <w:shd w:val="clear" w:color="auto" w:fill="auto"/>
            <w:noWrap/>
            <w:vAlign w:val="center"/>
            <w:hideMark/>
          </w:tcPr>
          <w:p w:rsidR="008A6A09" w:rsidRPr="00896948" w:rsidRDefault="008A6A09" w:rsidP="008A6A09">
            <w:pPr>
              <w:spacing w:after="0" w:line="240" w:lineRule="auto"/>
              <w:rPr>
                <w:rFonts w:ascii="Calibri" w:eastAsia="Times New Roman" w:hAnsi="Calibri" w:cs="Calibri"/>
                <w:b/>
                <w:bCs/>
                <w:color w:val="000000"/>
                <w:lang w:val="en-US"/>
              </w:rPr>
            </w:pPr>
            <w:r w:rsidRPr="00896948">
              <w:rPr>
                <w:rFonts w:ascii="Calibri" w:eastAsia="Times New Roman" w:hAnsi="Calibri" w:cs="Calibri"/>
                <w:b/>
                <w:bCs/>
                <w:color w:val="000000"/>
                <w:lang w:val="en-US"/>
              </w:rPr>
              <w:t>2010</w:t>
            </w:r>
          </w:p>
        </w:tc>
        <w:tc>
          <w:tcPr>
            <w:tcW w:w="1913" w:type="dxa"/>
            <w:shd w:val="clear" w:color="auto" w:fill="auto"/>
            <w:noWrap/>
            <w:vAlign w:val="bottom"/>
            <w:hideMark/>
          </w:tcPr>
          <w:p w:rsidR="008A6A09" w:rsidRPr="00896948" w:rsidRDefault="008A6A09" w:rsidP="008A6A09">
            <w:pPr>
              <w:spacing w:after="0" w:line="240" w:lineRule="auto"/>
              <w:rPr>
                <w:rFonts w:ascii="Calibri" w:eastAsia="Times New Roman" w:hAnsi="Calibri" w:cs="Calibri"/>
                <w:color w:val="000000"/>
                <w:lang w:val="en-US"/>
              </w:rPr>
            </w:pPr>
            <w:r w:rsidRPr="00896948">
              <w:rPr>
                <w:rFonts w:ascii="Calibri" w:eastAsia="Times New Roman" w:hAnsi="Calibri" w:cs="Calibri"/>
                <w:color w:val="000000"/>
                <w:lang w:val="en-US"/>
              </w:rPr>
              <w:t>8.1 (7.3; 9.0)</w:t>
            </w:r>
          </w:p>
        </w:tc>
        <w:tc>
          <w:tcPr>
            <w:tcW w:w="1914" w:type="dxa"/>
            <w:shd w:val="clear" w:color="auto" w:fill="auto"/>
            <w:noWrap/>
            <w:vAlign w:val="bottom"/>
            <w:hideMark/>
          </w:tcPr>
          <w:p w:rsidR="008A6A09" w:rsidRPr="00896948" w:rsidRDefault="008A6A09" w:rsidP="008A6A09">
            <w:pPr>
              <w:spacing w:after="0" w:line="240" w:lineRule="auto"/>
              <w:rPr>
                <w:rFonts w:ascii="Calibri" w:eastAsia="Times New Roman" w:hAnsi="Calibri" w:cs="Calibri"/>
                <w:color w:val="000000"/>
                <w:lang w:val="en-US"/>
              </w:rPr>
            </w:pPr>
            <w:r w:rsidRPr="00896948">
              <w:rPr>
                <w:rFonts w:ascii="Calibri" w:eastAsia="Times New Roman" w:hAnsi="Calibri" w:cs="Calibri"/>
                <w:color w:val="000000"/>
                <w:lang w:val="en-US"/>
              </w:rPr>
              <w:t>11.6 (9.6; 14.2)</w:t>
            </w:r>
          </w:p>
        </w:tc>
        <w:tc>
          <w:tcPr>
            <w:tcW w:w="1913" w:type="dxa"/>
            <w:shd w:val="clear" w:color="auto" w:fill="auto"/>
            <w:noWrap/>
            <w:vAlign w:val="bottom"/>
            <w:hideMark/>
          </w:tcPr>
          <w:p w:rsidR="008A6A09" w:rsidRPr="00896948" w:rsidRDefault="008A6A09" w:rsidP="008A6A09">
            <w:pPr>
              <w:spacing w:after="0" w:line="240" w:lineRule="auto"/>
              <w:rPr>
                <w:rFonts w:ascii="Calibri" w:eastAsia="Times New Roman" w:hAnsi="Calibri" w:cs="Calibri"/>
                <w:color w:val="000000"/>
                <w:lang w:val="en-US"/>
              </w:rPr>
            </w:pPr>
            <w:r w:rsidRPr="00896948">
              <w:rPr>
                <w:rFonts w:ascii="Calibri" w:eastAsia="Times New Roman" w:hAnsi="Calibri" w:cs="Calibri"/>
                <w:color w:val="000000"/>
                <w:lang w:val="en-US"/>
              </w:rPr>
              <w:t>6.7 (5.8; 7.8)</w:t>
            </w:r>
          </w:p>
        </w:tc>
        <w:tc>
          <w:tcPr>
            <w:tcW w:w="1914" w:type="dxa"/>
            <w:shd w:val="clear" w:color="auto" w:fill="auto"/>
            <w:noWrap/>
            <w:vAlign w:val="bottom"/>
            <w:hideMark/>
          </w:tcPr>
          <w:p w:rsidR="008A6A09" w:rsidRPr="00896948" w:rsidRDefault="008A6A09" w:rsidP="008A6A09">
            <w:pPr>
              <w:spacing w:after="0" w:line="240" w:lineRule="auto"/>
              <w:rPr>
                <w:rFonts w:ascii="Calibri" w:eastAsia="Times New Roman" w:hAnsi="Calibri" w:cs="Calibri"/>
                <w:color w:val="000000"/>
                <w:lang w:val="en-US"/>
              </w:rPr>
            </w:pPr>
            <w:r w:rsidRPr="00896948">
              <w:rPr>
                <w:rFonts w:ascii="Calibri" w:eastAsia="Times New Roman" w:hAnsi="Calibri" w:cs="Calibri"/>
                <w:color w:val="000000"/>
                <w:lang w:val="en-US"/>
              </w:rPr>
              <w:t>13.6 (10.8; 17.2)</w:t>
            </w:r>
          </w:p>
        </w:tc>
      </w:tr>
      <w:tr w:rsidR="008A6A09" w:rsidRPr="00896948" w:rsidTr="008A6A09">
        <w:trPr>
          <w:trHeight w:val="290"/>
        </w:trPr>
        <w:tc>
          <w:tcPr>
            <w:tcW w:w="988" w:type="dxa"/>
            <w:shd w:val="clear" w:color="auto" w:fill="auto"/>
            <w:noWrap/>
            <w:vAlign w:val="center"/>
            <w:hideMark/>
          </w:tcPr>
          <w:p w:rsidR="008A6A09" w:rsidRPr="00896948" w:rsidRDefault="008A6A09" w:rsidP="008A6A09">
            <w:pPr>
              <w:spacing w:after="0" w:line="240" w:lineRule="auto"/>
              <w:rPr>
                <w:rFonts w:ascii="Calibri" w:eastAsia="Times New Roman" w:hAnsi="Calibri" w:cs="Calibri"/>
                <w:b/>
                <w:bCs/>
                <w:color w:val="000000"/>
                <w:lang w:val="en-US"/>
              </w:rPr>
            </w:pPr>
            <w:r w:rsidRPr="00896948">
              <w:rPr>
                <w:rFonts w:ascii="Calibri" w:eastAsia="Times New Roman" w:hAnsi="Calibri" w:cs="Calibri"/>
                <w:b/>
                <w:bCs/>
                <w:color w:val="000000"/>
                <w:lang w:val="en-US"/>
              </w:rPr>
              <w:t>2011</w:t>
            </w:r>
          </w:p>
        </w:tc>
        <w:tc>
          <w:tcPr>
            <w:tcW w:w="1913" w:type="dxa"/>
            <w:shd w:val="clear" w:color="auto" w:fill="auto"/>
            <w:noWrap/>
            <w:vAlign w:val="bottom"/>
            <w:hideMark/>
          </w:tcPr>
          <w:p w:rsidR="008A6A09" w:rsidRPr="00896948" w:rsidRDefault="008A6A09" w:rsidP="008A6A09">
            <w:pPr>
              <w:spacing w:after="0" w:line="240" w:lineRule="auto"/>
              <w:rPr>
                <w:rFonts w:ascii="Calibri" w:eastAsia="Times New Roman" w:hAnsi="Calibri" w:cs="Calibri"/>
                <w:color w:val="000000"/>
                <w:lang w:val="en-US"/>
              </w:rPr>
            </w:pPr>
            <w:r w:rsidRPr="00896948">
              <w:rPr>
                <w:rFonts w:ascii="Calibri" w:eastAsia="Times New Roman" w:hAnsi="Calibri" w:cs="Calibri"/>
                <w:color w:val="000000"/>
                <w:lang w:val="en-US"/>
              </w:rPr>
              <w:t>7.3 (6.7; 8.0)</w:t>
            </w:r>
          </w:p>
        </w:tc>
        <w:tc>
          <w:tcPr>
            <w:tcW w:w="1914" w:type="dxa"/>
            <w:shd w:val="clear" w:color="auto" w:fill="auto"/>
            <w:noWrap/>
            <w:vAlign w:val="bottom"/>
            <w:hideMark/>
          </w:tcPr>
          <w:p w:rsidR="008A6A09" w:rsidRPr="00896948" w:rsidRDefault="008A6A09" w:rsidP="008A6A09">
            <w:pPr>
              <w:spacing w:after="0" w:line="240" w:lineRule="auto"/>
              <w:rPr>
                <w:rFonts w:ascii="Calibri" w:eastAsia="Times New Roman" w:hAnsi="Calibri" w:cs="Calibri"/>
                <w:color w:val="000000"/>
                <w:lang w:val="en-US"/>
              </w:rPr>
            </w:pPr>
            <w:r w:rsidRPr="00896948">
              <w:rPr>
                <w:rFonts w:ascii="Calibri" w:eastAsia="Times New Roman" w:hAnsi="Calibri" w:cs="Calibri"/>
                <w:color w:val="000000"/>
                <w:lang w:val="en-US"/>
              </w:rPr>
              <w:t>11.4 (9.3; 14.0)</w:t>
            </w:r>
          </w:p>
        </w:tc>
        <w:tc>
          <w:tcPr>
            <w:tcW w:w="1913" w:type="dxa"/>
            <w:shd w:val="clear" w:color="auto" w:fill="auto"/>
            <w:noWrap/>
            <w:vAlign w:val="bottom"/>
            <w:hideMark/>
          </w:tcPr>
          <w:p w:rsidR="008A6A09" w:rsidRPr="00896948" w:rsidRDefault="008A6A09" w:rsidP="008A6A09">
            <w:pPr>
              <w:spacing w:after="0" w:line="240" w:lineRule="auto"/>
              <w:rPr>
                <w:rFonts w:ascii="Calibri" w:eastAsia="Times New Roman" w:hAnsi="Calibri" w:cs="Calibri"/>
                <w:color w:val="000000"/>
                <w:lang w:val="en-US"/>
              </w:rPr>
            </w:pPr>
            <w:r w:rsidRPr="00896948">
              <w:rPr>
                <w:rFonts w:ascii="Calibri" w:eastAsia="Times New Roman" w:hAnsi="Calibri" w:cs="Calibri"/>
                <w:color w:val="000000"/>
                <w:lang w:val="en-US"/>
              </w:rPr>
              <w:t>6.0 (5.3; 6.8)</w:t>
            </w:r>
          </w:p>
        </w:tc>
        <w:tc>
          <w:tcPr>
            <w:tcW w:w="1914" w:type="dxa"/>
            <w:shd w:val="clear" w:color="auto" w:fill="auto"/>
            <w:noWrap/>
            <w:vAlign w:val="bottom"/>
            <w:hideMark/>
          </w:tcPr>
          <w:p w:rsidR="008A6A09" w:rsidRPr="00896948" w:rsidRDefault="008A6A09" w:rsidP="008A6A09">
            <w:pPr>
              <w:spacing w:after="0" w:line="240" w:lineRule="auto"/>
              <w:rPr>
                <w:rFonts w:ascii="Calibri" w:eastAsia="Times New Roman" w:hAnsi="Calibri" w:cs="Calibri"/>
                <w:color w:val="000000"/>
                <w:lang w:val="en-US"/>
              </w:rPr>
            </w:pPr>
            <w:r w:rsidRPr="00896948">
              <w:rPr>
                <w:rFonts w:ascii="Calibri" w:eastAsia="Times New Roman" w:hAnsi="Calibri" w:cs="Calibri"/>
                <w:color w:val="000000"/>
                <w:lang w:val="en-US"/>
              </w:rPr>
              <w:t>11.7 (10; 13.8)</w:t>
            </w:r>
          </w:p>
        </w:tc>
      </w:tr>
      <w:tr w:rsidR="008A6A09" w:rsidRPr="00896948" w:rsidTr="008A6A09">
        <w:trPr>
          <w:trHeight w:val="290"/>
        </w:trPr>
        <w:tc>
          <w:tcPr>
            <w:tcW w:w="988" w:type="dxa"/>
            <w:shd w:val="clear" w:color="auto" w:fill="auto"/>
            <w:noWrap/>
            <w:vAlign w:val="center"/>
            <w:hideMark/>
          </w:tcPr>
          <w:p w:rsidR="008A6A09" w:rsidRPr="00896948" w:rsidRDefault="008A6A09" w:rsidP="008A6A09">
            <w:pPr>
              <w:spacing w:after="0" w:line="240" w:lineRule="auto"/>
              <w:rPr>
                <w:rFonts w:ascii="Calibri" w:eastAsia="Times New Roman" w:hAnsi="Calibri" w:cs="Calibri"/>
                <w:b/>
                <w:bCs/>
                <w:color w:val="000000"/>
                <w:lang w:val="en-US"/>
              </w:rPr>
            </w:pPr>
            <w:r w:rsidRPr="00896948">
              <w:rPr>
                <w:rFonts w:ascii="Calibri" w:eastAsia="Times New Roman" w:hAnsi="Calibri" w:cs="Calibri"/>
                <w:b/>
                <w:bCs/>
                <w:color w:val="000000"/>
                <w:lang w:val="en-US"/>
              </w:rPr>
              <w:t>2012</w:t>
            </w:r>
          </w:p>
        </w:tc>
        <w:tc>
          <w:tcPr>
            <w:tcW w:w="1913" w:type="dxa"/>
            <w:shd w:val="clear" w:color="auto" w:fill="auto"/>
            <w:noWrap/>
            <w:vAlign w:val="bottom"/>
            <w:hideMark/>
          </w:tcPr>
          <w:p w:rsidR="008A6A09" w:rsidRPr="00896948" w:rsidRDefault="008A6A09" w:rsidP="008A6A09">
            <w:pPr>
              <w:spacing w:after="0" w:line="240" w:lineRule="auto"/>
              <w:rPr>
                <w:rFonts w:ascii="Calibri" w:eastAsia="Times New Roman" w:hAnsi="Calibri" w:cs="Calibri"/>
                <w:color w:val="000000"/>
                <w:lang w:val="en-US"/>
              </w:rPr>
            </w:pPr>
            <w:r w:rsidRPr="00896948">
              <w:rPr>
                <w:rFonts w:ascii="Calibri" w:eastAsia="Times New Roman" w:hAnsi="Calibri" w:cs="Calibri"/>
                <w:color w:val="000000"/>
                <w:lang w:val="en-US"/>
              </w:rPr>
              <w:t>7.1 (6.5; 7.7)</w:t>
            </w:r>
          </w:p>
        </w:tc>
        <w:tc>
          <w:tcPr>
            <w:tcW w:w="1914" w:type="dxa"/>
            <w:shd w:val="clear" w:color="auto" w:fill="auto"/>
            <w:noWrap/>
            <w:vAlign w:val="bottom"/>
            <w:hideMark/>
          </w:tcPr>
          <w:p w:rsidR="008A6A09" w:rsidRPr="00896948" w:rsidRDefault="008A6A09" w:rsidP="008A6A09">
            <w:pPr>
              <w:spacing w:after="0" w:line="240" w:lineRule="auto"/>
              <w:rPr>
                <w:rFonts w:ascii="Calibri" w:eastAsia="Times New Roman" w:hAnsi="Calibri" w:cs="Calibri"/>
                <w:color w:val="000000"/>
                <w:lang w:val="en-US"/>
              </w:rPr>
            </w:pPr>
            <w:r w:rsidRPr="00896948">
              <w:rPr>
                <w:rFonts w:ascii="Calibri" w:eastAsia="Times New Roman" w:hAnsi="Calibri" w:cs="Calibri"/>
                <w:color w:val="000000"/>
                <w:lang w:val="en-US"/>
              </w:rPr>
              <w:t>9.5 (7.6; 11.8)</w:t>
            </w:r>
          </w:p>
        </w:tc>
        <w:tc>
          <w:tcPr>
            <w:tcW w:w="1913" w:type="dxa"/>
            <w:shd w:val="clear" w:color="auto" w:fill="auto"/>
            <w:noWrap/>
            <w:vAlign w:val="bottom"/>
            <w:hideMark/>
          </w:tcPr>
          <w:p w:rsidR="008A6A09" w:rsidRPr="00896948" w:rsidRDefault="008A6A09" w:rsidP="008A6A09">
            <w:pPr>
              <w:spacing w:after="0" w:line="240" w:lineRule="auto"/>
              <w:rPr>
                <w:rFonts w:ascii="Calibri" w:eastAsia="Times New Roman" w:hAnsi="Calibri" w:cs="Calibri"/>
                <w:color w:val="000000"/>
                <w:lang w:val="en-US"/>
              </w:rPr>
            </w:pPr>
            <w:r w:rsidRPr="00896948">
              <w:rPr>
                <w:rFonts w:ascii="Calibri" w:eastAsia="Times New Roman" w:hAnsi="Calibri" w:cs="Calibri"/>
                <w:color w:val="000000"/>
                <w:lang w:val="en-US"/>
              </w:rPr>
              <w:t>6.1 (5.5; 6.9)</w:t>
            </w:r>
          </w:p>
        </w:tc>
        <w:tc>
          <w:tcPr>
            <w:tcW w:w="1914" w:type="dxa"/>
            <w:shd w:val="clear" w:color="auto" w:fill="auto"/>
            <w:noWrap/>
            <w:vAlign w:val="bottom"/>
            <w:hideMark/>
          </w:tcPr>
          <w:p w:rsidR="008A6A09" w:rsidRPr="00896948" w:rsidRDefault="008A6A09" w:rsidP="008A6A09">
            <w:pPr>
              <w:spacing w:after="0" w:line="240" w:lineRule="auto"/>
              <w:rPr>
                <w:rFonts w:ascii="Calibri" w:eastAsia="Times New Roman" w:hAnsi="Calibri" w:cs="Calibri"/>
                <w:color w:val="000000"/>
                <w:lang w:val="en-US"/>
              </w:rPr>
            </w:pPr>
            <w:r w:rsidRPr="00896948">
              <w:rPr>
                <w:rFonts w:ascii="Calibri" w:eastAsia="Times New Roman" w:hAnsi="Calibri" w:cs="Calibri"/>
                <w:color w:val="000000"/>
                <w:lang w:val="en-US"/>
              </w:rPr>
              <w:t>10.5 (9.1; 12.2)</w:t>
            </w:r>
          </w:p>
        </w:tc>
      </w:tr>
      <w:tr w:rsidR="008A6A09" w:rsidRPr="00896948" w:rsidTr="008A6A09">
        <w:trPr>
          <w:trHeight w:val="290"/>
        </w:trPr>
        <w:tc>
          <w:tcPr>
            <w:tcW w:w="988" w:type="dxa"/>
            <w:shd w:val="clear" w:color="auto" w:fill="auto"/>
            <w:noWrap/>
            <w:vAlign w:val="center"/>
            <w:hideMark/>
          </w:tcPr>
          <w:p w:rsidR="008A6A09" w:rsidRPr="00896948" w:rsidRDefault="008A6A09" w:rsidP="008A6A09">
            <w:pPr>
              <w:spacing w:after="0" w:line="240" w:lineRule="auto"/>
              <w:rPr>
                <w:rFonts w:ascii="Calibri" w:eastAsia="Times New Roman" w:hAnsi="Calibri" w:cs="Calibri"/>
                <w:b/>
                <w:bCs/>
                <w:color w:val="000000"/>
                <w:lang w:val="en-US"/>
              </w:rPr>
            </w:pPr>
            <w:r w:rsidRPr="00896948">
              <w:rPr>
                <w:rFonts w:ascii="Calibri" w:eastAsia="Times New Roman" w:hAnsi="Calibri" w:cs="Calibri"/>
                <w:b/>
                <w:bCs/>
                <w:color w:val="000000"/>
                <w:lang w:val="en-US"/>
              </w:rPr>
              <w:t>2013</w:t>
            </w:r>
          </w:p>
        </w:tc>
        <w:tc>
          <w:tcPr>
            <w:tcW w:w="1913" w:type="dxa"/>
            <w:shd w:val="clear" w:color="auto" w:fill="auto"/>
            <w:noWrap/>
            <w:vAlign w:val="bottom"/>
            <w:hideMark/>
          </w:tcPr>
          <w:p w:rsidR="008A6A09" w:rsidRPr="00896948" w:rsidRDefault="008A6A09" w:rsidP="008A6A09">
            <w:pPr>
              <w:spacing w:after="0" w:line="240" w:lineRule="auto"/>
              <w:rPr>
                <w:rFonts w:ascii="Calibri" w:eastAsia="Times New Roman" w:hAnsi="Calibri" w:cs="Calibri"/>
                <w:color w:val="000000"/>
                <w:lang w:val="en-US"/>
              </w:rPr>
            </w:pPr>
            <w:r w:rsidRPr="00896948">
              <w:rPr>
                <w:rFonts w:ascii="Calibri" w:eastAsia="Times New Roman" w:hAnsi="Calibri" w:cs="Calibri"/>
                <w:color w:val="000000"/>
                <w:lang w:val="en-US"/>
              </w:rPr>
              <w:t>6.7 (6.1; 7.3)</w:t>
            </w:r>
          </w:p>
        </w:tc>
        <w:tc>
          <w:tcPr>
            <w:tcW w:w="1914" w:type="dxa"/>
            <w:shd w:val="clear" w:color="auto" w:fill="auto"/>
            <w:noWrap/>
            <w:vAlign w:val="bottom"/>
            <w:hideMark/>
          </w:tcPr>
          <w:p w:rsidR="008A6A09" w:rsidRPr="00896948" w:rsidRDefault="008A6A09" w:rsidP="008A6A09">
            <w:pPr>
              <w:spacing w:after="0" w:line="240" w:lineRule="auto"/>
              <w:rPr>
                <w:rFonts w:ascii="Calibri" w:eastAsia="Times New Roman" w:hAnsi="Calibri" w:cs="Calibri"/>
                <w:color w:val="000000"/>
                <w:lang w:val="en-US"/>
              </w:rPr>
            </w:pPr>
            <w:r w:rsidRPr="00896948">
              <w:rPr>
                <w:rFonts w:ascii="Calibri" w:eastAsia="Times New Roman" w:hAnsi="Calibri" w:cs="Calibri"/>
                <w:color w:val="000000"/>
                <w:lang w:val="en-US"/>
              </w:rPr>
              <w:t>9.7 (8.1; 11.5)</w:t>
            </w:r>
          </w:p>
        </w:tc>
        <w:tc>
          <w:tcPr>
            <w:tcW w:w="1913" w:type="dxa"/>
            <w:shd w:val="clear" w:color="auto" w:fill="auto"/>
            <w:noWrap/>
            <w:vAlign w:val="bottom"/>
            <w:hideMark/>
          </w:tcPr>
          <w:p w:rsidR="008A6A09" w:rsidRPr="00896948" w:rsidRDefault="008A6A09" w:rsidP="008A6A09">
            <w:pPr>
              <w:spacing w:after="0" w:line="240" w:lineRule="auto"/>
              <w:rPr>
                <w:rFonts w:ascii="Calibri" w:eastAsia="Times New Roman" w:hAnsi="Calibri" w:cs="Calibri"/>
                <w:color w:val="000000"/>
                <w:lang w:val="en-US"/>
              </w:rPr>
            </w:pPr>
            <w:r w:rsidRPr="00896948">
              <w:rPr>
                <w:rFonts w:ascii="Calibri" w:eastAsia="Times New Roman" w:hAnsi="Calibri" w:cs="Calibri"/>
                <w:color w:val="000000"/>
                <w:lang w:val="en-US"/>
              </w:rPr>
              <w:t>5.7 (5.0; 6.5)</w:t>
            </w:r>
          </w:p>
        </w:tc>
        <w:tc>
          <w:tcPr>
            <w:tcW w:w="1914" w:type="dxa"/>
            <w:shd w:val="clear" w:color="auto" w:fill="auto"/>
            <w:noWrap/>
            <w:vAlign w:val="bottom"/>
            <w:hideMark/>
          </w:tcPr>
          <w:p w:rsidR="008A6A09" w:rsidRPr="00896948" w:rsidRDefault="008A6A09" w:rsidP="008A6A09">
            <w:pPr>
              <w:spacing w:after="0" w:line="240" w:lineRule="auto"/>
              <w:rPr>
                <w:rFonts w:ascii="Calibri" w:eastAsia="Times New Roman" w:hAnsi="Calibri" w:cs="Calibri"/>
                <w:color w:val="000000"/>
                <w:lang w:val="en-US"/>
              </w:rPr>
            </w:pPr>
            <w:r w:rsidRPr="00896948">
              <w:rPr>
                <w:rFonts w:ascii="Calibri" w:eastAsia="Times New Roman" w:hAnsi="Calibri" w:cs="Calibri"/>
                <w:color w:val="000000"/>
                <w:lang w:val="en-US"/>
              </w:rPr>
              <w:t>8.7 (7.4; 10.3)</w:t>
            </w:r>
          </w:p>
        </w:tc>
      </w:tr>
      <w:tr w:rsidR="008A6A09" w:rsidRPr="00896948" w:rsidTr="008A6A09">
        <w:trPr>
          <w:trHeight w:val="290"/>
        </w:trPr>
        <w:tc>
          <w:tcPr>
            <w:tcW w:w="988" w:type="dxa"/>
            <w:shd w:val="clear" w:color="auto" w:fill="auto"/>
            <w:noWrap/>
            <w:vAlign w:val="center"/>
            <w:hideMark/>
          </w:tcPr>
          <w:p w:rsidR="008A6A09" w:rsidRPr="00896948" w:rsidRDefault="008A6A09" w:rsidP="008A6A09">
            <w:pPr>
              <w:spacing w:after="0" w:line="240" w:lineRule="auto"/>
              <w:rPr>
                <w:rFonts w:ascii="Calibri" w:eastAsia="Times New Roman" w:hAnsi="Calibri" w:cs="Calibri"/>
                <w:b/>
                <w:bCs/>
                <w:color w:val="000000"/>
                <w:lang w:val="en-US"/>
              </w:rPr>
            </w:pPr>
            <w:r w:rsidRPr="00896948">
              <w:rPr>
                <w:rFonts w:ascii="Calibri" w:eastAsia="Times New Roman" w:hAnsi="Calibri" w:cs="Calibri"/>
                <w:b/>
                <w:bCs/>
                <w:color w:val="000000"/>
                <w:lang w:val="en-US"/>
              </w:rPr>
              <w:t>2014</w:t>
            </w:r>
          </w:p>
        </w:tc>
        <w:tc>
          <w:tcPr>
            <w:tcW w:w="1913" w:type="dxa"/>
            <w:shd w:val="clear" w:color="auto" w:fill="auto"/>
            <w:noWrap/>
            <w:vAlign w:val="bottom"/>
            <w:hideMark/>
          </w:tcPr>
          <w:p w:rsidR="008A6A09" w:rsidRPr="00896948" w:rsidRDefault="008A6A09" w:rsidP="008A6A09">
            <w:pPr>
              <w:spacing w:after="0" w:line="240" w:lineRule="auto"/>
              <w:rPr>
                <w:rFonts w:ascii="Calibri" w:eastAsia="Times New Roman" w:hAnsi="Calibri" w:cs="Calibri"/>
                <w:color w:val="000000"/>
                <w:lang w:val="en-US"/>
              </w:rPr>
            </w:pPr>
            <w:r w:rsidRPr="00896948">
              <w:rPr>
                <w:rFonts w:ascii="Calibri" w:eastAsia="Times New Roman" w:hAnsi="Calibri" w:cs="Calibri"/>
                <w:color w:val="000000"/>
                <w:lang w:val="en-US"/>
              </w:rPr>
              <w:t>6.6 (6.0; 7.2)</w:t>
            </w:r>
          </w:p>
        </w:tc>
        <w:tc>
          <w:tcPr>
            <w:tcW w:w="1914" w:type="dxa"/>
            <w:shd w:val="clear" w:color="auto" w:fill="auto"/>
            <w:noWrap/>
            <w:vAlign w:val="bottom"/>
            <w:hideMark/>
          </w:tcPr>
          <w:p w:rsidR="008A6A09" w:rsidRPr="00896948" w:rsidRDefault="008A6A09" w:rsidP="008A6A09">
            <w:pPr>
              <w:spacing w:after="0" w:line="240" w:lineRule="auto"/>
              <w:rPr>
                <w:rFonts w:ascii="Calibri" w:eastAsia="Times New Roman" w:hAnsi="Calibri" w:cs="Calibri"/>
                <w:color w:val="000000"/>
                <w:lang w:val="en-US"/>
              </w:rPr>
            </w:pPr>
            <w:r w:rsidRPr="00896948">
              <w:rPr>
                <w:rFonts w:ascii="Calibri" w:eastAsia="Times New Roman" w:hAnsi="Calibri" w:cs="Calibri"/>
                <w:color w:val="000000"/>
                <w:lang w:val="en-US"/>
              </w:rPr>
              <w:t>8.4 (7.1; 9.9)</w:t>
            </w:r>
          </w:p>
        </w:tc>
        <w:tc>
          <w:tcPr>
            <w:tcW w:w="1913" w:type="dxa"/>
            <w:shd w:val="clear" w:color="auto" w:fill="auto"/>
            <w:noWrap/>
            <w:vAlign w:val="bottom"/>
            <w:hideMark/>
          </w:tcPr>
          <w:p w:rsidR="008A6A09" w:rsidRPr="00896948" w:rsidRDefault="008A6A09" w:rsidP="008A6A09">
            <w:pPr>
              <w:spacing w:after="0" w:line="240" w:lineRule="auto"/>
              <w:rPr>
                <w:rFonts w:ascii="Calibri" w:eastAsia="Times New Roman" w:hAnsi="Calibri" w:cs="Calibri"/>
                <w:color w:val="000000"/>
                <w:lang w:val="en-US"/>
              </w:rPr>
            </w:pPr>
            <w:r w:rsidRPr="00896948">
              <w:rPr>
                <w:rFonts w:ascii="Calibri" w:eastAsia="Times New Roman" w:hAnsi="Calibri" w:cs="Calibri"/>
                <w:color w:val="000000"/>
                <w:lang w:val="en-US"/>
              </w:rPr>
              <w:t>5.7 (5.0; 6.5)</w:t>
            </w:r>
          </w:p>
        </w:tc>
        <w:tc>
          <w:tcPr>
            <w:tcW w:w="1914" w:type="dxa"/>
            <w:shd w:val="clear" w:color="auto" w:fill="auto"/>
            <w:noWrap/>
            <w:vAlign w:val="bottom"/>
            <w:hideMark/>
          </w:tcPr>
          <w:p w:rsidR="008A6A09" w:rsidRPr="00896948" w:rsidRDefault="008A6A09" w:rsidP="008A6A09">
            <w:pPr>
              <w:spacing w:after="0" w:line="240" w:lineRule="auto"/>
              <w:rPr>
                <w:rFonts w:ascii="Calibri" w:eastAsia="Times New Roman" w:hAnsi="Calibri" w:cs="Calibri"/>
                <w:color w:val="000000"/>
                <w:lang w:val="en-US"/>
              </w:rPr>
            </w:pPr>
            <w:r w:rsidRPr="00896948">
              <w:rPr>
                <w:rFonts w:ascii="Calibri" w:eastAsia="Times New Roman" w:hAnsi="Calibri" w:cs="Calibri"/>
                <w:color w:val="000000"/>
                <w:lang w:val="en-US"/>
              </w:rPr>
              <w:t>9.1 (7.5; 10.9)</w:t>
            </w:r>
          </w:p>
        </w:tc>
      </w:tr>
      <w:tr w:rsidR="008A6A09" w:rsidRPr="00896948" w:rsidTr="008A6A09">
        <w:trPr>
          <w:trHeight w:val="290"/>
        </w:trPr>
        <w:tc>
          <w:tcPr>
            <w:tcW w:w="988" w:type="dxa"/>
            <w:shd w:val="clear" w:color="auto" w:fill="auto"/>
            <w:noWrap/>
            <w:vAlign w:val="center"/>
            <w:hideMark/>
          </w:tcPr>
          <w:p w:rsidR="008A6A09" w:rsidRPr="00896948" w:rsidRDefault="008A6A09" w:rsidP="008A6A09">
            <w:pPr>
              <w:spacing w:after="0" w:line="240" w:lineRule="auto"/>
              <w:rPr>
                <w:rFonts w:ascii="Calibri" w:eastAsia="Times New Roman" w:hAnsi="Calibri" w:cs="Calibri"/>
                <w:b/>
                <w:bCs/>
                <w:color w:val="000000"/>
                <w:lang w:val="en-US"/>
              </w:rPr>
            </w:pPr>
            <w:r w:rsidRPr="00896948">
              <w:rPr>
                <w:rFonts w:ascii="Calibri" w:eastAsia="Times New Roman" w:hAnsi="Calibri" w:cs="Calibri"/>
                <w:b/>
                <w:bCs/>
                <w:color w:val="000000"/>
                <w:lang w:val="en-US"/>
              </w:rPr>
              <w:t>2015</w:t>
            </w:r>
          </w:p>
        </w:tc>
        <w:tc>
          <w:tcPr>
            <w:tcW w:w="1913" w:type="dxa"/>
            <w:shd w:val="clear" w:color="auto" w:fill="auto"/>
            <w:noWrap/>
            <w:vAlign w:val="bottom"/>
            <w:hideMark/>
          </w:tcPr>
          <w:p w:rsidR="008A6A09" w:rsidRPr="00896948" w:rsidRDefault="008A6A09" w:rsidP="008A6A09">
            <w:pPr>
              <w:spacing w:after="0" w:line="240" w:lineRule="auto"/>
              <w:rPr>
                <w:rFonts w:ascii="Calibri" w:eastAsia="Times New Roman" w:hAnsi="Calibri" w:cs="Calibri"/>
                <w:color w:val="000000"/>
                <w:lang w:val="en-US"/>
              </w:rPr>
            </w:pPr>
            <w:r w:rsidRPr="00896948">
              <w:rPr>
                <w:rFonts w:ascii="Calibri" w:eastAsia="Times New Roman" w:hAnsi="Calibri" w:cs="Calibri"/>
                <w:color w:val="000000"/>
                <w:lang w:val="en-US"/>
              </w:rPr>
              <w:t>6.6 (6.1; 7.2)</w:t>
            </w:r>
          </w:p>
        </w:tc>
        <w:tc>
          <w:tcPr>
            <w:tcW w:w="1914" w:type="dxa"/>
            <w:shd w:val="clear" w:color="auto" w:fill="auto"/>
            <w:noWrap/>
            <w:vAlign w:val="bottom"/>
            <w:hideMark/>
          </w:tcPr>
          <w:p w:rsidR="008A6A09" w:rsidRPr="00896948" w:rsidRDefault="008A6A09" w:rsidP="008A6A09">
            <w:pPr>
              <w:spacing w:after="0" w:line="240" w:lineRule="auto"/>
              <w:rPr>
                <w:rFonts w:ascii="Calibri" w:eastAsia="Times New Roman" w:hAnsi="Calibri" w:cs="Calibri"/>
                <w:color w:val="000000"/>
                <w:lang w:val="en-US"/>
              </w:rPr>
            </w:pPr>
            <w:r w:rsidRPr="00896948">
              <w:rPr>
                <w:rFonts w:ascii="Calibri" w:eastAsia="Times New Roman" w:hAnsi="Calibri" w:cs="Calibri"/>
                <w:color w:val="000000"/>
                <w:lang w:val="en-US"/>
              </w:rPr>
              <w:t>9.7 (8.1; 11.7)</w:t>
            </w:r>
          </w:p>
        </w:tc>
        <w:tc>
          <w:tcPr>
            <w:tcW w:w="1913" w:type="dxa"/>
            <w:shd w:val="clear" w:color="auto" w:fill="auto"/>
            <w:noWrap/>
            <w:vAlign w:val="bottom"/>
            <w:hideMark/>
          </w:tcPr>
          <w:p w:rsidR="008A6A09" w:rsidRPr="00896948" w:rsidRDefault="008A6A09" w:rsidP="008A6A09">
            <w:pPr>
              <w:spacing w:after="0" w:line="240" w:lineRule="auto"/>
              <w:rPr>
                <w:rFonts w:ascii="Calibri" w:eastAsia="Times New Roman" w:hAnsi="Calibri" w:cs="Calibri"/>
                <w:color w:val="000000"/>
                <w:lang w:val="en-US"/>
              </w:rPr>
            </w:pPr>
            <w:r w:rsidRPr="00896948">
              <w:rPr>
                <w:rFonts w:ascii="Calibri" w:eastAsia="Times New Roman" w:hAnsi="Calibri" w:cs="Calibri"/>
                <w:color w:val="000000"/>
                <w:lang w:val="en-US"/>
              </w:rPr>
              <w:t>5.5 (4.8; 6.3)</w:t>
            </w:r>
          </w:p>
        </w:tc>
        <w:tc>
          <w:tcPr>
            <w:tcW w:w="1914" w:type="dxa"/>
            <w:shd w:val="clear" w:color="auto" w:fill="auto"/>
            <w:noWrap/>
            <w:vAlign w:val="bottom"/>
            <w:hideMark/>
          </w:tcPr>
          <w:p w:rsidR="008A6A09" w:rsidRPr="00896948" w:rsidRDefault="008A6A09" w:rsidP="008A6A09">
            <w:pPr>
              <w:spacing w:after="0" w:line="240" w:lineRule="auto"/>
              <w:rPr>
                <w:rFonts w:ascii="Calibri" w:eastAsia="Times New Roman" w:hAnsi="Calibri" w:cs="Calibri"/>
                <w:color w:val="000000"/>
                <w:lang w:val="en-US"/>
              </w:rPr>
            </w:pPr>
            <w:r w:rsidRPr="00896948">
              <w:rPr>
                <w:rFonts w:ascii="Calibri" w:eastAsia="Times New Roman" w:hAnsi="Calibri" w:cs="Calibri"/>
                <w:color w:val="000000"/>
                <w:lang w:val="en-US"/>
              </w:rPr>
              <w:t>9.8 (8.0; 11.9)</w:t>
            </w:r>
          </w:p>
        </w:tc>
      </w:tr>
      <w:tr w:rsidR="008A6A09" w:rsidRPr="00896948" w:rsidTr="008A6A09">
        <w:trPr>
          <w:trHeight w:val="290"/>
        </w:trPr>
        <w:tc>
          <w:tcPr>
            <w:tcW w:w="988" w:type="dxa"/>
            <w:shd w:val="clear" w:color="auto" w:fill="auto"/>
            <w:noWrap/>
            <w:vAlign w:val="center"/>
            <w:hideMark/>
          </w:tcPr>
          <w:p w:rsidR="008A6A09" w:rsidRPr="00896948" w:rsidRDefault="008A6A09" w:rsidP="008A6A09">
            <w:pPr>
              <w:spacing w:after="0" w:line="240" w:lineRule="auto"/>
              <w:rPr>
                <w:rFonts w:ascii="Calibri" w:eastAsia="Times New Roman" w:hAnsi="Calibri" w:cs="Calibri"/>
                <w:b/>
                <w:bCs/>
                <w:color w:val="000000"/>
                <w:lang w:val="en-US"/>
              </w:rPr>
            </w:pPr>
            <w:r w:rsidRPr="00896948">
              <w:rPr>
                <w:rFonts w:ascii="Calibri" w:eastAsia="Times New Roman" w:hAnsi="Calibri" w:cs="Calibri"/>
                <w:b/>
                <w:bCs/>
                <w:color w:val="000000"/>
                <w:lang w:val="en-US"/>
              </w:rPr>
              <w:t>2016</w:t>
            </w:r>
          </w:p>
        </w:tc>
        <w:tc>
          <w:tcPr>
            <w:tcW w:w="1913" w:type="dxa"/>
            <w:shd w:val="clear" w:color="auto" w:fill="auto"/>
            <w:noWrap/>
            <w:vAlign w:val="bottom"/>
            <w:hideMark/>
          </w:tcPr>
          <w:p w:rsidR="008A6A09" w:rsidRPr="00896948" w:rsidRDefault="008A6A09" w:rsidP="008A6A09">
            <w:pPr>
              <w:spacing w:after="0" w:line="240" w:lineRule="auto"/>
              <w:rPr>
                <w:rFonts w:ascii="Calibri" w:eastAsia="Times New Roman" w:hAnsi="Calibri" w:cs="Calibri"/>
                <w:color w:val="000000"/>
                <w:lang w:val="en-US"/>
              </w:rPr>
            </w:pPr>
            <w:r w:rsidRPr="00896948">
              <w:rPr>
                <w:rFonts w:ascii="Calibri" w:eastAsia="Times New Roman" w:hAnsi="Calibri" w:cs="Calibri"/>
                <w:color w:val="000000"/>
                <w:lang w:val="en-US"/>
              </w:rPr>
              <w:t>6.5 (5.9; 7.1)</w:t>
            </w:r>
          </w:p>
        </w:tc>
        <w:tc>
          <w:tcPr>
            <w:tcW w:w="1914" w:type="dxa"/>
            <w:shd w:val="clear" w:color="auto" w:fill="auto"/>
            <w:noWrap/>
            <w:vAlign w:val="bottom"/>
            <w:hideMark/>
          </w:tcPr>
          <w:p w:rsidR="008A6A09" w:rsidRPr="00896948" w:rsidRDefault="008A6A09" w:rsidP="008A6A09">
            <w:pPr>
              <w:spacing w:after="0" w:line="240" w:lineRule="auto"/>
              <w:rPr>
                <w:rFonts w:ascii="Calibri" w:eastAsia="Times New Roman" w:hAnsi="Calibri" w:cs="Calibri"/>
                <w:color w:val="000000"/>
                <w:lang w:val="en-US"/>
              </w:rPr>
            </w:pPr>
            <w:r w:rsidRPr="00896948">
              <w:rPr>
                <w:rFonts w:ascii="Calibri" w:eastAsia="Times New Roman" w:hAnsi="Calibri" w:cs="Calibri"/>
                <w:color w:val="000000"/>
                <w:lang w:val="en-US"/>
              </w:rPr>
              <w:t>9.9 (7.7; 12.7)</w:t>
            </w:r>
          </w:p>
        </w:tc>
        <w:tc>
          <w:tcPr>
            <w:tcW w:w="1913" w:type="dxa"/>
            <w:shd w:val="clear" w:color="auto" w:fill="auto"/>
            <w:noWrap/>
            <w:vAlign w:val="bottom"/>
            <w:hideMark/>
          </w:tcPr>
          <w:p w:rsidR="008A6A09" w:rsidRPr="00896948" w:rsidRDefault="008A6A09" w:rsidP="008A6A09">
            <w:pPr>
              <w:spacing w:after="0" w:line="240" w:lineRule="auto"/>
              <w:rPr>
                <w:rFonts w:ascii="Calibri" w:eastAsia="Times New Roman" w:hAnsi="Calibri" w:cs="Calibri"/>
                <w:color w:val="000000"/>
                <w:lang w:val="en-US"/>
              </w:rPr>
            </w:pPr>
            <w:r w:rsidRPr="00896948">
              <w:rPr>
                <w:rFonts w:ascii="Calibri" w:eastAsia="Times New Roman" w:hAnsi="Calibri" w:cs="Calibri"/>
                <w:color w:val="000000"/>
                <w:lang w:val="en-US"/>
              </w:rPr>
              <w:t>5.2 (4.5; 5.9)</w:t>
            </w:r>
          </w:p>
        </w:tc>
        <w:tc>
          <w:tcPr>
            <w:tcW w:w="1914" w:type="dxa"/>
            <w:shd w:val="clear" w:color="auto" w:fill="auto"/>
            <w:noWrap/>
            <w:vAlign w:val="bottom"/>
            <w:hideMark/>
          </w:tcPr>
          <w:p w:rsidR="008A6A09" w:rsidRPr="00896948" w:rsidRDefault="008A6A09" w:rsidP="008A6A09">
            <w:pPr>
              <w:spacing w:after="0" w:line="240" w:lineRule="auto"/>
              <w:rPr>
                <w:rFonts w:ascii="Calibri" w:eastAsia="Times New Roman" w:hAnsi="Calibri" w:cs="Calibri"/>
                <w:color w:val="000000"/>
                <w:lang w:val="en-US"/>
              </w:rPr>
            </w:pPr>
            <w:r w:rsidRPr="00896948">
              <w:rPr>
                <w:rFonts w:ascii="Calibri" w:eastAsia="Times New Roman" w:hAnsi="Calibri" w:cs="Calibri"/>
                <w:color w:val="000000"/>
                <w:lang w:val="en-US"/>
              </w:rPr>
              <w:t>9.8 (7.9; 12.2)</w:t>
            </w:r>
          </w:p>
        </w:tc>
      </w:tr>
      <w:tr w:rsidR="008A6A09" w:rsidRPr="00896948" w:rsidTr="008A6A09">
        <w:trPr>
          <w:trHeight w:val="300"/>
        </w:trPr>
        <w:tc>
          <w:tcPr>
            <w:tcW w:w="988" w:type="dxa"/>
            <w:shd w:val="clear" w:color="auto" w:fill="auto"/>
            <w:noWrap/>
            <w:vAlign w:val="center"/>
            <w:hideMark/>
          </w:tcPr>
          <w:p w:rsidR="008A6A09" w:rsidRPr="00896948" w:rsidRDefault="008A6A09" w:rsidP="008A6A09">
            <w:pPr>
              <w:spacing w:after="0" w:line="240" w:lineRule="auto"/>
              <w:rPr>
                <w:rFonts w:ascii="Calibri" w:eastAsia="Times New Roman" w:hAnsi="Calibri" w:cs="Calibri"/>
                <w:b/>
                <w:bCs/>
                <w:color w:val="000000"/>
                <w:lang w:val="en-US"/>
              </w:rPr>
            </w:pPr>
            <w:r w:rsidRPr="00896948">
              <w:rPr>
                <w:rFonts w:ascii="Calibri" w:eastAsia="Times New Roman" w:hAnsi="Calibri" w:cs="Calibri"/>
                <w:b/>
                <w:bCs/>
                <w:color w:val="000000"/>
                <w:lang w:val="en-US"/>
              </w:rPr>
              <w:t>2017</w:t>
            </w:r>
          </w:p>
        </w:tc>
        <w:tc>
          <w:tcPr>
            <w:tcW w:w="1913" w:type="dxa"/>
            <w:shd w:val="clear" w:color="auto" w:fill="auto"/>
            <w:noWrap/>
            <w:vAlign w:val="bottom"/>
            <w:hideMark/>
          </w:tcPr>
          <w:p w:rsidR="008A6A09" w:rsidRPr="00896948" w:rsidRDefault="008A6A09" w:rsidP="008A6A09">
            <w:pPr>
              <w:spacing w:after="0" w:line="240" w:lineRule="auto"/>
              <w:rPr>
                <w:rFonts w:ascii="Calibri" w:eastAsia="Times New Roman" w:hAnsi="Calibri" w:cs="Calibri"/>
                <w:color w:val="000000"/>
                <w:lang w:val="en-US"/>
              </w:rPr>
            </w:pPr>
            <w:r w:rsidRPr="00896948">
              <w:rPr>
                <w:rFonts w:ascii="Calibri" w:eastAsia="Times New Roman" w:hAnsi="Calibri" w:cs="Calibri"/>
                <w:color w:val="000000"/>
                <w:lang w:val="en-US"/>
              </w:rPr>
              <w:t>6.6 (5.9; 7.3)</w:t>
            </w:r>
          </w:p>
        </w:tc>
        <w:tc>
          <w:tcPr>
            <w:tcW w:w="1914" w:type="dxa"/>
            <w:shd w:val="clear" w:color="auto" w:fill="auto"/>
            <w:noWrap/>
            <w:vAlign w:val="bottom"/>
            <w:hideMark/>
          </w:tcPr>
          <w:p w:rsidR="008A6A09" w:rsidRPr="00896948" w:rsidRDefault="008A6A09" w:rsidP="008A6A09">
            <w:pPr>
              <w:spacing w:after="0" w:line="240" w:lineRule="auto"/>
              <w:rPr>
                <w:rFonts w:ascii="Calibri" w:eastAsia="Times New Roman" w:hAnsi="Calibri" w:cs="Calibri"/>
                <w:color w:val="000000"/>
                <w:lang w:val="en-US"/>
              </w:rPr>
            </w:pPr>
            <w:r w:rsidRPr="00896948">
              <w:rPr>
                <w:rFonts w:ascii="Calibri" w:eastAsia="Times New Roman" w:hAnsi="Calibri" w:cs="Calibri"/>
                <w:color w:val="000000"/>
                <w:lang w:val="en-US"/>
              </w:rPr>
              <w:t>10.3 (7.9; 13.5)</w:t>
            </w:r>
          </w:p>
        </w:tc>
        <w:tc>
          <w:tcPr>
            <w:tcW w:w="1913" w:type="dxa"/>
            <w:shd w:val="clear" w:color="auto" w:fill="auto"/>
            <w:noWrap/>
            <w:vAlign w:val="bottom"/>
            <w:hideMark/>
          </w:tcPr>
          <w:p w:rsidR="008A6A09" w:rsidRPr="00896948" w:rsidRDefault="008A6A09" w:rsidP="008A6A09">
            <w:pPr>
              <w:spacing w:after="0" w:line="240" w:lineRule="auto"/>
              <w:rPr>
                <w:rFonts w:ascii="Calibri" w:eastAsia="Times New Roman" w:hAnsi="Calibri" w:cs="Calibri"/>
                <w:color w:val="000000"/>
                <w:lang w:val="en-US"/>
              </w:rPr>
            </w:pPr>
            <w:r w:rsidRPr="00896948">
              <w:rPr>
                <w:rFonts w:ascii="Calibri" w:eastAsia="Times New Roman" w:hAnsi="Calibri" w:cs="Calibri"/>
                <w:color w:val="000000"/>
                <w:lang w:val="en-US"/>
              </w:rPr>
              <w:t>5.3 (4.7; 6.1)</w:t>
            </w:r>
          </w:p>
        </w:tc>
        <w:tc>
          <w:tcPr>
            <w:tcW w:w="1914" w:type="dxa"/>
            <w:shd w:val="clear" w:color="auto" w:fill="auto"/>
            <w:noWrap/>
            <w:vAlign w:val="bottom"/>
            <w:hideMark/>
          </w:tcPr>
          <w:p w:rsidR="008A6A09" w:rsidRPr="00896948" w:rsidRDefault="008A6A09" w:rsidP="008A6A09">
            <w:pPr>
              <w:spacing w:after="0" w:line="240" w:lineRule="auto"/>
              <w:rPr>
                <w:rFonts w:ascii="Calibri" w:eastAsia="Times New Roman" w:hAnsi="Calibri" w:cs="Calibri"/>
                <w:color w:val="000000"/>
                <w:lang w:val="en-US"/>
              </w:rPr>
            </w:pPr>
            <w:r w:rsidRPr="00896948">
              <w:rPr>
                <w:rFonts w:ascii="Calibri" w:eastAsia="Times New Roman" w:hAnsi="Calibri" w:cs="Calibri"/>
                <w:color w:val="000000"/>
                <w:lang w:val="en-US"/>
              </w:rPr>
              <w:t>8.8 (6.9; 11.2)</w:t>
            </w:r>
          </w:p>
        </w:tc>
      </w:tr>
      <w:tr w:rsidR="008A6A09" w:rsidRPr="00896948" w:rsidTr="008A6A09">
        <w:trPr>
          <w:trHeight w:val="300"/>
        </w:trPr>
        <w:tc>
          <w:tcPr>
            <w:tcW w:w="988" w:type="dxa"/>
            <w:shd w:val="clear" w:color="auto" w:fill="auto"/>
            <w:noWrap/>
            <w:vAlign w:val="center"/>
            <w:hideMark/>
          </w:tcPr>
          <w:p w:rsidR="008A6A09" w:rsidRPr="00896948" w:rsidRDefault="008A6A09" w:rsidP="008A6A09">
            <w:pPr>
              <w:spacing w:after="0" w:line="240" w:lineRule="auto"/>
              <w:rPr>
                <w:rFonts w:ascii="Calibri" w:eastAsia="Times New Roman" w:hAnsi="Calibri" w:cs="Calibri"/>
                <w:b/>
                <w:bCs/>
                <w:color w:val="000000"/>
                <w:lang w:val="en-US"/>
              </w:rPr>
            </w:pPr>
            <w:r w:rsidRPr="00896948">
              <w:rPr>
                <w:rFonts w:ascii="Calibri" w:eastAsia="Times New Roman" w:hAnsi="Calibri" w:cs="Calibri"/>
                <w:b/>
                <w:bCs/>
                <w:color w:val="000000"/>
                <w:lang w:val="en-US"/>
              </w:rPr>
              <w:t>2018</w:t>
            </w:r>
          </w:p>
        </w:tc>
        <w:tc>
          <w:tcPr>
            <w:tcW w:w="1913" w:type="dxa"/>
            <w:shd w:val="clear" w:color="auto" w:fill="auto"/>
            <w:noWrap/>
            <w:vAlign w:val="bottom"/>
            <w:hideMark/>
          </w:tcPr>
          <w:p w:rsidR="008A6A09" w:rsidRPr="00896948" w:rsidRDefault="008A6A09" w:rsidP="008A6A09">
            <w:pPr>
              <w:spacing w:after="0" w:line="240" w:lineRule="auto"/>
              <w:rPr>
                <w:rFonts w:ascii="Calibri" w:eastAsia="Times New Roman" w:hAnsi="Calibri" w:cs="Calibri"/>
                <w:color w:val="000000"/>
                <w:lang w:val="en-US"/>
              </w:rPr>
            </w:pPr>
            <w:r w:rsidRPr="00896948">
              <w:rPr>
                <w:rFonts w:ascii="Calibri" w:eastAsia="Times New Roman" w:hAnsi="Calibri" w:cs="Calibri"/>
                <w:color w:val="000000"/>
                <w:lang w:val="en-US"/>
              </w:rPr>
              <w:t>6.4 (5.6; 7.3)</w:t>
            </w:r>
          </w:p>
        </w:tc>
        <w:tc>
          <w:tcPr>
            <w:tcW w:w="1914" w:type="dxa"/>
            <w:shd w:val="clear" w:color="auto" w:fill="auto"/>
            <w:noWrap/>
            <w:vAlign w:val="bottom"/>
            <w:hideMark/>
          </w:tcPr>
          <w:p w:rsidR="008A6A09" w:rsidRPr="00896948" w:rsidRDefault="008A6A09" w:rsidP="008A6A09">
            <w:pPr>
              <w:spacing w:after="0" w:line="240" w:lineRule="auto"/>
              <w:rPr>
                <w:rFonts w:ascii="Calibri" w:eastAsia="Times New Roman" w:hAnsi="Calibri" w:cs="Calibri"/>
                <w:color w:val="000000"/>
                <w:lang w:val="en-US"/>
              </w:rPr>
            </w:pPr>
            <w:r w:rsidRPr="00896948">
              <w:rPr>
                <w:rFonts w:ascii="Calibri" w:eastAsia="Times New Roman" w:hAnsi="Calibri" w:cs="Calibri"/>
                <w:color w:val="000000"/>
                <w:lang w:val="en-US"/>
              </w:rPr>
              <w:t>9.9 (6.8; 14.4)</w:t>
            </w:r>
          </w:p>
        </w:tc>
        <w:tc>
          <w:tcPr>
            <w:tcW w:w="1913" w:type="dxa"/>
            <w:shd w:val="clear" w:color="auto" w:fill="auto"/>
            <w:noWrap/>
            <w:vAlign w:val="bottom"/>
            <w:hideMark/>
          </w:tcPr>
          <w:p w:rsidR="008A6A09" w:rsidRPr="00896948" w:rsidRDefault="008A6A09" w:rsidP="008A6A09">
            <w:pPr>
              <w:spacing w:after="0" w:line="240" w:lineRule="auto"/>
              <w:rPr>
                <w:rFonts w:ascii="Calibri" w:eastAsia="Times New Roman" w:hAnsi="Calibri" w:cs="Calibri"/>
                <w:color w:val="000000"/>
                <w:lang w:val="en-US"/>
              </w:rPr>
            </w:pPr>
            <w:r w:rsidRPr="00896948">
              <w:rPr>
                <w:rFonts w:ascii="Calibri" w:eastAsia="Times New Roman" w:hAnsi="Calibri" w:cs="Calibri"/>
                <w:color w:val="000000"/>
                <w:lang w:val="en-US"/>
              </w:rPr>
              <w:t>5.0 (4.3; 5.9)</w:t>
            </w:r>
          </w:p>
        </w:tc>
        <w:tc>
          <w:tcPr>
            <w:tcW w:w="1914" w:type="dxa"/>
            <w:shd w:val="clear" w:color="auto" w:fill="auto"/>
            <w:noWrap/>
            <w:vAlign w:val="bottom"/>
            <w:hideMark/>
          </w:tcPr>
          <w:p w:rsidR="008A6A09" w:rsidRPr="00896948" w:rsidRDefault="008A6A09" w:rsidP="008A6A09">
            <w:pPr>
              <w:spacing w:after="0" w:line="240" w:lineRule="auto"/>
              <w:rPr>
                <w:rFonts w:ascii="Calibri" w:eastAsia="Times New Roman" w:hAnsi="Calibri" w:cs="Calibri"/>
                <w:color w:val="000000"/>
                <w:lang w:val="en-US"/>
              </w:rPr>
            </w:pPr>
            <w:r w:rsidRPr="00896948">
              <w:rPr>
                <w:rFonts w:ascii="Calibri" w:eastAsia="Times New Roman" w:hAnsi="Calibri" w:cs="Calibri"/>
                <w:color w:val="000000"/>
                <w:lang w:val="en-US"/>
              </w:rPr>
              <w:t>8.1 (5.9; 11.0)</w:t>
            </w:r>
          </w:p>
        </w:tc>
      </w:tr>
    </w:tbl>
    <w:p w:rsidR="00A13A9E" w:rsidRPr="00896948" w:rsidRDefault="008A6A09" w:rsidP="008A6A09">
      <w:pPr>
        <w:spacing w:before="120"/>
        <w:ind w:right="521"/>
        <w:jc w:val="both"/>
        <w:rPr>
          <w:rFonts w:cstheme="minorHAnsi"/>
          <w:sz w:val="20"/>
          <w:lang w:val="en-US"/>
        </w:rPr>
      </w:pPr>
      <w:r w:rsidRPr="00896948">
        <w:rPr>
          <w:rFonts w:cstheme="minorHAnsi"/>
          <w:sz w:val="20"/>
          <w:lang w:val="en-US"/>
        </w:rPr>
        <w:t>I</w:t>
      </w:r>
      <w:r w:rsidR="000E77D0" w:rsidRPr="00896948">
        <w:rPr>
          <w:rFonts w:cstheme="minorHAnsi"/>
          <w:sz w:val="20"/>
          <w:lang w:val="en-US"/>
        </w:rPr>
        <w:t xml:space="preserve">nfo on calculation: To calculate the rate of new cases, the weighted number of respondents who were diagnosed with diabetes within the last year (numerator) was divided by the weighted estimate of US population aged 18 years and older (denominator). Adults who had been diagnosed with diabetes for more than one year and adults who answered "refused," "don't know," or had missing values on the diabetes status question were excluded from the denominator. Three-year averages were used to improve the precision of the annual estimates with the exception of the last year in the trend for which a two-year average was used. Rates were age-adjusted to the 2000 US standard population using age groups 18-44, 45-64, and 65-79 years. https://gis.cdc.gov/grasp/diabetes/DiabetesAtlas.html#  </w:t>
      </w:r>
    </w:p>
    <w:p w:rsidR="008A6A09" w:rsidRPr="00896948" w:rsidRDefault="008A6A09" w:rsidP="008A6A09">
      <w:pPr>
        <w:spacing w:before="120"/>
        <w:ind w:right="521"/>
        <w:jc w:val="both"/>
        <w:rPr>
          <w:rFonts w:cstheme="minorHAnsi"/>
          <w:sz w:val="20"/>
          <w:lang w:val="en-US"/>
        </w:rPr>
        <w:sectPr w:rsidR="008A6A09" w:rsidRPr="00896948">
          <w:pgSz w:w="11906" w:h="16838"/>
          <w:pgMar w:top="1440" w:right="1440" w:bottom="1440" w:left="1440" w:header="708" w:footer="708" w:gutter="0"/>
          <w:cols w:space="708"/>
          <w:docGrid w:linePitch="360"/>
        </w:sectPr>
      </w:pPr>
    </w:p>
    <w:p w:rsidR="008A6A09" w:rsidRPr="00896948" w:rsidRDefault="008A6A09" w:rsidP="00896948">
      <w:pPr>
        <w:spacing w:after="120" w:line="240" w:lineRule="auto"/>
        <w:ind w:right="380"/>
        <w:jc w:val="both"/>
        <w:rPr>
          <w:rFonts w:ascii="Calibri" w:eastAsia="Times New Roman" w:hAnsi="Calibri" w:cs="Calibri"/>
          <w:color w:val="000000"/>
          <w:lang w:val="en-US"/>
        </w:rPr>
      </w:pPr>
      <w:r w:rsidRPr="00896948">
        <w:rPr>
          <w:rFonts w:ascii="Calibri" w:eastAsia="Times New Roman" w:hAnsi="Calibri" w:cs="Calibri"/>
          <w:b/>
          <w:bCs/>
          <w:color w:val="000000"/>
          <w:lang w:val="en-US"/>
        </w:rPr>
        <w:lastRenderedPageBreak/>
        <w:t>Supplemental Table 4</w:t>
      </w:r>
      <w:r w:rsidRPr="00896948">
        <w:rPr>
          <w:rFonts w:ascii="Calibri" w:eastAsia="Times New Roman" w:hAnsi="Calibri" w:cs="Calibri"/>
          <w:color w:val="000000"/>
          <w:lang w:val="en-US"/>
        </w:rPr>
        <w:t xml:space="preserve">. Average predicted probabilities and cumulative </w:t>
      </w:r>
      <w:r w:rsidR="00896948" w:rsidRPr="00896948">
        <w:rPr>
          <w:rFonts w:ascii="Calibri" w:eastAsia="Times New Roman" w:hAnsi="Calibri" w:cs="Calibri"/>
          <w:color w:val="000000"/>
          <w:lang w:val="en-US"/>
        </w:rPr>
        <w:t xml:space="preserve">US </w:t>
      </w:r>
      <w:r w:rsidRPr="00896948">
        <w:rPr>
          <w:rFonts w:ascii="Calibri" w:eastAsia="Times New Roman" w:hAnsi="Calibri" w:cs="Calibri"/>
          <w:color w:val="000000"/>
          <w:lang w:val="en-US"/>
        </w:rPr>
        <w:t>national incidence of type 2 diabetes.</w:t>
      </w:r>
    </w:p>
    <w:tbl>
      <w:tblPr>
        <w:tblW w:w="8699" w:type="dxa"/>
        <w:tblLayout w:type="fixed"/>
        <w:tblLook w:val="04A0" w:firstRow="1" w:lastRow="0" w:firstColumn="1" w:lastColumn="0" w:noHBand="0" w:noVBand="1"/>
      </w:tblPr>
      <w:tblGrid>
        <w:gridCol w:w="562"/>
        <w:gridCol w:w="1985"/>
        <w:gridCol w:w="850"/>
        <w:gridCol w:w="2127"/>
        <w:gridCol w:w="2126"/>
        <w:gridCol w:w="1049"/>
      </w:tblGrid>
      <w:tr w:rsidR="008A6A09" w:rsidRPr="00896948" w:rsidTr="00896948">
        <w:trPr>
          <w:trHeight w:val="593"/>
        </w:trPr>
        <w:tc>
          <w:tcPr>
            <w:tcW w:w="562" w:type="dxa"/>
            <w:tcBorders>
              <w:top w:val="single" w:sz="4" w:space="0" w:color="auto"/>
              <w:left w:val="single" w:sz="4" w:space="0" w:color="auto"/>
              <w:bottom w:val="single" w:sz="4" w:space="0" w:color="auto"/>
            </w:tcBorders>
            <w:shd w:val="clear" w:color="auto" w:fill="auto"/>
            <w:noWrap/>
            <w:vAlign w:val="bottom"/>
            <w:hideMark/>
          </w:tcPr>
          <w:p w:rsidR="008A6A09" w:rsidRPr="00896948" w:rsidRDefault="008A6A09" w:rsidP="008A6A09">
            <w:pPr>
              <w:spacing w:after="0" w:line="240" w:lineRule="auto"/>
              <w:jc w:val="center"/>
              <w:rPr>
                <w:rFonts w:ascii="Calibri" w:eastAsia="Times New Roman" w:hAnsi="Calibri" w:cs="Calibri"/>
                <w:b/>
                <w:bCs/>
                <w:color w:val="000000"/>
                <w:lang w:val="en-US"/>
              </w:rPr>
            </w:pPr>
            <w:r w:rsidRPr="00896948">
              <w:rPr>
                <w:rFonts w:ascii="Calibri" w:eastAsia="Times New Roman" w:hAnsi="Calibri" w:cs="Calibri"/>
                <w:b/>
                <w:bCs/>
                <w:color w:val="000000"/>
                <w:lang w:val="en-US"/>
              </w:rPr>
              <w:t> </w:t>
            </w:r>
          </w:p>
        </w:tc>
        <w:tc>
          <w:tcPr>
            <w:tcW w:w="1985" w:type="dxa"/>
            <w:tcBorders>
              <w:top w:val="single" w:sz="4" w:space="0" w:color="auto"/>
              <w:bottom w:val="single" w:sz="4" w:space="0" w:color="auto"/>
            </w:tcBorders>
            <w:shd w:val="clear" w:color="auto" w:fill="auto"/>
            <w:noWrap/>
            <w:vAlign w:val="center"/>
            <w:hideMark/>
          </w:tcPr>
          <w:p w:rsidR="008A6A09" w:rsidRPr="00896948" w:rsidRDefault="008A6A09" w:rsidP="00896948">
            <w:pPr>
              <w:spacing w:after="0" w:line="240" w:lineRule="auto"/>
              <w:rPr>
                <w:rFonts w:ascii="Calibri" w:eastAsia="Times New Roman" w:hAnsi="Calibri" w:cs="Calibri"/>
                <w:b/>
                <w:bCs/>
                <w:color w:val="000000"/>
                <w:lang w:val="en-US"/>
              </w:rPr>
            </w:pPr>
            <w:r w:rsidRPr="00896948">
              <w:rPr>
                <w:rFonts w:ascii="Calibri" w:eastAsia="Times New Roman" w:hAnsi="Calibri" w:cs="Calibri"/>
                <w:b/>
                <w:bCs/>
                <w:color w:val="000000"/>
                <w:lang w:val="en-US"/>
              </w:rPr>
              <w:t>Ethnicity</w:t>
            </w:r>
          </w:p>
        </w:tc>
        <w:tc>
          <w:tcPr>
            <w:tcW w:w="850" w:type="dxa"/>
            <w:tcBorders>
              <w:top w:val="single" w:sz="4" w:space="0" w:color="auto"/>
              <w:bottom w:val="single" w:sz="4" w:space="0" w:color="auto"/>
            </w:tcBorders>
            <w:shd w:val="clear" w:color="auto" w:fill="auto"/>
            <w:noWrap/>
            <w:vAlign w:val="center"/>
            <w:hideMark/>
          </w:tcPr>
          <w:p w:rsidR="008A6A09" w:rsidRPr="00896948" w:rsidRDefault="008A6A09" w:rsidP="00896948">
            <w:pPr>
              <w:spacing w:after="0" w:line="240" w:lineRule="auto"/>
              <w:jc w:val="center"/>
              <w:rPr>
                <w:rFonts w:ascii="Calibri" w:eastAsia="Times New Roman" w:hAnsi="Calibri" w:cs="Calibri"/>
                <w:b/>
                <w:bCs/>
                <w:color w:val="000000"/>
                <w:lang w:val="en-US"/>
              </w:rPr>
            </w:pPr>
            <w:r w:rsidRPr="00896948">
              <w:rPr>
                <w:rFonts w:ascii="Calibri" w:eastAsia="Times New Roman" w:hAnsi="Calibri" w:cs="Calibri"/>
                <w:b/>
                <w:bCs/>
                <w:color w:val="000000"/>
                <w:lang w:val="en-US"/>
              </w:rPr>
              <w:t>Year</w:t>
            </w:r>
          </w:p>
        </w:tc>
        <w:tc>
          <w:tcPr>
            <w:tcW w:w="2127" w:type="dxa"/>
            <w:tcBorders>
              <w:top w:val="single" w:sz="4" w:space="0" w:color="auto"/>
              <w:bottom w:val="single" w:sz="4" w:space="0" w:color="auto"/>
            </w:tcBorders>
            <w:shd w:val="clear" w:color="auto" w:fill="auto"/>
            <w:noWrap/>
            <w:vAlign w:val="center"/>
            <w:hideMark/>
          </w:tcPr>
          <w:p w:rsidR="008A6A09" w:rsidRPr="00896948" w:rsidRDefault="008A6A09" w:rsidP="00896948">
            <w:pPr>
              <w:spacing w:after="0" w:line="240" w:lineRule="auto"/>
              <w:jc w:val="center"/>
              <w:rPr>
                <w:rFonts w:ascii="Calibri" w:eastAsia="Times New Roman" w:hAnsi="Calibri" w:cs="Calibri"/>
                <w:b/>
                <w:bCs/>
                <w:color w:val="000000"/>
                <w:lang w:val="en-US"/>
              </w:rPr>
            </w:pPr>
            <w:r w:rsidRPr="00896948">
              <w:rPr>
                <w:rFonts w:ascii="Calibri" w:eastAsia="Times New Roman" w:hAnsi="Calibri" w:cs="Calibri"/>
                <w:b/>
                <w:bCs/>
                <w:color w:val="000000"/>
                <w:lang w:val="en-US"/>
              </w:rPr>
              <w:t>Average predicted probability</w:t>
            </w:r>
          </w:p>
        </w:tc>
        <w:tc>
          <w:tcPr>
            <w:tcW w:w="2126" w:type="dxa"/>
            <w:tcBorders>
              <w:top w:val="single" w:sz="4" w:space="0" w:color="auto"/>
              <w:bottom w:val="single" w:sz="4" w:space="0" w:color="auto"/>
            </w:tcBorders>
            <w:shd w:val="clear" w:color="auto" w:fill="auto"/>
            <w:noWrap/>
            <w:vAlign w:val="center"/>
            <w:hideMark/>
          </w:tcPr>
          <w:p w:rsidR="008A6A09" w:rsidRPr="00896948" w:rsidRDefault="008A6A09" w:rsidP="00896948">
            <w:pPr>
              <w:spacing w:after="0" w:line="240" w:lineRule="auto"/>
              <w:jc w:val="center"/>
              <w:rPr>
                <w:rFonts w:ascii="Calibri" w:eastAsia="Times New Roman" w:hAnsi="Calibri" w:cs="Calibri"/>
                <w:b/>
                <w:bCs/>
                <w:color w:val="000000"/>
                <w:lang w:val="en-US"/>
              </w:rPr>
            </w:pPr>
            <w:r w:rsidRPr="00896948">
              <w:rPr>
                <w:rFonts w:ascii="Calibri" w:eastAsia="Times New Roman" w:hAnsi="Calibri" w:cs="Calibri"/>
                <w:b/>
                <w:bCs/>
                <w:color w:val="000000"/>
                <w:lang w:val="en-US"/>
              </w:rPr>
              <w:t>Cumulative incidence of T2D</w:t>
            </w:r>
          </w:p>
        </w:tc>
        <w:tc>
          <w:tcPr>
            <w:tcW w:w="1049" w:type="dxa"/>
            <w:tcBorders>
              <w:top w:val="single" w:sz="4" w:space="0" w:color="auto"/>
              <w:bottom w:val="single" w:sz="4" w:space="0" w:color="auto"/>
              <w:right w:val="single" w:sz="4" w:space="0" w:color="auto"/>
            </w:tcBorders>
            <w:shd w:val="clear" w:color="auto" w:fill="auto"/>
            <w:noWrap/>
            <w:vAlign w:val="center"/>
            <w:hideMark/>
          </w:tcPr>
          <w:p w:rsidR="008A6A09" w:rsidRPr="00896948" w:rsidRDefault="00896948" w:rsidP="00896948">
            <w:pPr>
              <w:spacing w:after="0" w:line="240" w:lineRule="auto"/>
              <w:jc w:val="center"/>
              <w:rPr>
                <w:rFonts w:ascii="Calibri" w:eastAsia="Times New Roman" w:hAnsi="Calibri" w:cs="Calibri"/>
                <w:b/>
                <w:bCs/>
                <w:color w:val="000000"/>
                <w:lang w:val="en-US"/>
              </w:rPr>
            </w:pPr>
            <w:r w:rsidRPr="00896948">
              <w:rPr>
                <w:rFonts w:ascii="Calibri" w:eastAsia="Times New Roman" w:hAnsi="Calibri" w:cs="Calibri"/>
                <w:b/>
                <w:bCs/>
                <w:color w:val="000000"/>
                <w:lang w:val="en-US"/>
              </w:rPr>
              <w:t>Estimate ratio</w:t>
            </w:r>
          </w:p>
        </w:tc>
      </w:tr>
      <w:tr w:rsidR="008A6A09" w:rsidRPr="00896948" w:rsidTr="00896948">
        <w:trPr>
          <w:trHeight w:val="290"/>
        </w:trPr>
        <w:tc>
          <w:tcPr>
            <w:tcW w:w="562" w:type="dxa"/>
            <w:vMerge w:val="restart"/>
            <w:tcBorders>
              <w:top w:val="single" w:sz="4" w:space="0" w:color="auto"/>
              <w:left w:val="single" w:sz="4" w:space="0" w:color="auto"/>
            </w:tcBorders>
            <w:shd w:val="clear" w:color="auto" w:fill="auto"/>
            <w:textDirection w:val="btLr"/>
            <w:vAlign w:val="center"/>
            <w:hideMark/>
          </w:tcPr>
          <w:p w:rsidR="008A6A09" w:rsidRPr="00896948" w:rsidRDefault="008A6A09" w:rsidP="008A6A09">
            <w:pPr>
              <w:spacing w:after="0" w:line="240" w:lineRule="auto"/>
              <w:jc w:val="center"/>
              <w:rPr>
                <w:rFonts w:ascii="Calibri" w:eastAsia="Times New Roman" w:hAnsi="Calibri" w:cs="Calibri"/>
                <w:b/>
                <w:bCs/>
                <w:color w:val="000000"/>
                <w:sz w:val="36"/>
                <w:szCs w:val="36"/>
                <w:lang w:val="en-US"/>
              </w:rPr>
            </w:pPr>
            <w:r w:rsidRPr="00896948">
              <w:rPr>
                <w:rFonts w:ascii="Calibri" w:eastAsia="Times New Roman" w:hAnsi="Calibri" w:cs="Calibri"/>
                <w:b/>
                <w:bCs/>
                <w:color w:val="000000"/>
                <w:sz w:val="32"/>
                <w:szCs w:val="36"/>
                <w:lang w:val="en-US"/>
              </w:rPr>
              <w:t>FRAMINGHAM OFFSPRING RISK SCORE</w:t>
            </w:r>
          </w:p>
        </w:tc>
        <w:tc>
          <w:tcPr>
            <w:tcW w:w="1985" w:type="dxa"/>
            <w:tcBorders>
              <w:top w:val="single" w:sz="4" w:space="0" w:color="auto"/>
            </w:tcBorders>
            <w:shd w:val="clear" w:color="auto" w:fill="auto"/>
            <w:noWrap/>
            <w:vAlign w:val="center"/>
            <w:hideMark/>
          </w:tcPr>
          <w:p w:rsidR="008A6A09" w:rsidRPr="00896948" w:rsidRDefault="008A6A09" w:rsidP="00896948">
            <w:pPr>
              <w:spacing w:after="0" w:line="240" w:lineRule="auto"/>
              <w:rPr>
                <w:rFonts w:ascii="Calibri" w:eastAsia="Times New Roman" w:hAnsi="Calibri" w:cs="Calibri"/>
                <w:color w:val="000000"/>
                <w:lang w:val="en-US"/>
              </w:rPr>
            </w:pPr>
            <w:r w:rsidRPr="00896948">
              <w:rPr>
                <w:rFonts w:ascii="Calibri" w:eastAsia="Times New Roman" w:hAnsi="Calibri" w:cs="Calibri"/>
                <w:color w:val="000000"/>
                <w:lang w:val="en-US"/>
              </w:rPr>
              <w:t>All</w:t>
            </w:r>
          </w:p>
        </w:tc>
        <w:tc>
          <w:tcPr>
            <w:tcW w:w="850" w:type="dxa"/>
            <w:tcBorders>
              <w:top w:val="single" w:sz="4" w:space="0" w:color="auto"/>
            </w:tcBorders>
            <w:shd w:val="clear" w:color="auto" w:fill="auto"/>
            <w:noWrap/>
            <w:vAlign w:val="center"/>
            <w:hideMark/>
          </w:tcPr>
          <w:p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2007</w:t>
            </w:r>
          </w:p>
        </w:tc>
        <w:tc>
          <w:tcPr>
            <w:tcW w:w="2127" w:type="dxa"/>
            <w:tcBorders>
              <w:top w:val="single" w:sz="4" w:space="0" w:color="auto"/>
            </w:tcBorders>
            <w:shd w:val="clear" w:color="auto" w:fill="auto"/>
            <w:noWrap/>
            <w:vAlign w:val="center"/>
            <w:hideMark/>
          </w:tcPr>
          <w:p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0.07 (0.06; 0.07)</w:t>
            </w:r>
          </w:p>
        </w:tc>
        <w:tc>
          <w:tcPr>
            <w:tcW w:w="2126" w:type="dxa"/>
            <w:tcBorders>
              <w:top w:val="single" w:sz="4" w:space="0" w:color="auto"/>
            </w:tcBorders>
            <w:shd w:val="clear" w:color="auto" w:fill="auto"/>
            <w:noWrap/>
            <w:vAlign w:val="center"/>
            <w:hideMark/>
          </w:tcPr>
          <w:p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0.06 (0.06; 0.06)</w:t>
            </w:r>
          </w:p>
        </w:tc>
        <w:tc>
          <w:tcPr>
            <w:tcW w:w="1049" w:type="dxa"/>
            <w:tcBorders>
              <w:top w:val="single" w:sz="4" w:space="0" w:color="auto"/>
              <w:right w:val="single" w:sz="4" w:space="0" w:color="auto"/>
            </w:tcBorders>
            <w:shd w:val="clear" w:color="auto" w:fill="auto"/>
            <w:noWrap/>
            <w:vAlign w:val="center"/>
            <w:hideMark/>
          </w:tcPr>
          <w:p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1.14</w:t>
            </w:r>
          </w:p>
        </w:tc>
      </w:tr>
      <w:tr w:rsidR="008A6A09" w:rsidRPr="00896948" w:rsidTr="00896948">
        <w:trPr>
          <w:trHeight w:val="290"/>
        </w:trPr>
        <w:tc>
          <w:tcPr>
            <w:tcW w:w="562" w:type="dxa"/>
            <w:vMerge/>
            <w:tcBorders>
              <w:left w:val="single" w:sz="4" w:space="0" w:color="auto"/>
            </w:tcBorders>
            <w:vAlign w:val="center"/>
            <w:hideMark/>
          </w:tcPr>
          <w:p w:rsidR="008A6A09" w:rsidRPr="00896948" w:rsidRDefault="008A6A09" w:rsidP="008A6A09">
            <w:pPr>
              <w:spacing w:after="0" w:line="240" w:lineRule="auto"/>
              <w:rPr>
                <w:rFonts w:ascii="Calibri" w:eastAsia="Times New Roman" w:hAnsi="Calibri" w:cs="Calibri"/>
                <w:b/>
                <w:bCs/>
                <w:color w:val="000000"/>
                <w:sz w:val="36"/>
                <w:szCs w:val="36"/>
                <w:lang w:val="en-US"/>
              </w:rPr>
            </w:pPr>
          </w:p>
        </w:tc>
        <w:tc>
          <w:tcPr>
            <w:tcW w:w="1985" w:type="dxa"/>
            <w:shd w:val="clear" w:color="auto" w:fill="auto"/>
            <w:noWrap/>
            <w:vAlign w:val="center"/>
            <w:hideMark/>
          </w:tcPr>
          <w:p w:rsidR="008A6A09" w:rsidRPr="00896948" w:rsidRDefault="008A6A09" w:rsidP="00896948">
            <w:pPr>
              <w:spacing w:after="0" w:line="240" w:lineRule="auto"/>
              <w:rPr>
                <w:rFonts w:ascii="Calibri" w:eastAsia="Times New Roman" w:hAnsi="Calibri" w:cs="Calibri"/>
                <w:color w:val="000000"/>
                <w:lang w:val="en-US"/>
              </w:rPr>
            </w:pPr>
            <w:r w:rsidRPr="00896948">
              <w:rPr>
                <w:rFonts w:ascii="Calibri" w:eastAsia="Times New Roman" w:hAnsi="Calibri" w:cs="Calibri"/>
                <w:color w:val="000000"/>
                <w:lang w:val="en-US"/>
              </w:rPr>
              <w:t>non-Hispanic Black</w:t>
            </w:r>
          </w:p>
        </w:tc>
        <w:tc>
          <w:tcPr>
            <w:tcW w:w="850" w:type="dxa"/>
            <w:shd w:val="clear" w:color="auto" w:fill="auto"/>
            <w:noWrap/>
            <w:vAlign w:val="center"/>
            <w:hideMark/>
          </w:tcPr>
          <w:p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2007</w:t>
            </w:r>
          </w:p>
        </w:tc>
        <w:tc>
          <w:tcPr>
            <w:tcW w:w="2127" w:type="dxa"/>
            <w:shd w:val="clear" w:color="auto" w:fill="auto"/>
            <w:noWrap/>
            <w:vAlign w:val="center"/>
            <w:hideMark/>
          </w:tcPr>
          <w:p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0.06 (0.05; 0.07)</w:t>
            </w:r>
          </w:p>
        </w:tc>
        <w:tc>
          <w:tcPr>
            <w:tcW w:w="2126" w:type="dxa"/>
            <w:shd w:val="clear" w:color="auto" w:fill="auto"/>
            <w:noWrap/>
            <w:vAlign w:val="center"/>
            <w:hideMark/>
          </w:tcPr>
          <w:p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0.08 (0.07; 0.09)</w:t>
            </w:r>
          </w:p>
        </w:tc>
        <w:tc>
          <w:tcPr>
            <w:tcW w:w="1049" w:type="dxa"/>
            <w:tcBorders>
              <w:right w:val="single" w:sz="4" w:space="0" w:color="auto"/>
            </w:tcBorders>
            <w:shd w:val="clear" w:color="auto" w:fill="auto"/>
            <w:noWrap/>
            <w:vAlign w:val="center"/>
            <w:hideMark/>
          </w:tcPr>
          <w:p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0.74</w:t>
            </w:r>
          </w:p>
        </w:tc>
      </w:tr>
      <w:tr w:rsidR="008A6A09" w:rsidRPr="00896948" w:rsidTr="00896948">
        <w:trPr>
          <w:trHeight w:val="290"/>
        </w:trPr>
        <w:tc>
          <w:tcPr>
            <w:tcW w:w="562" w:type="dxa"/>
            <w:vMerge/>
            <w:tcBorders>
              <w:left w:val="single" w:sz="4" w:space="0" w:color="auto"/>
            </w:tcBorders>
            <w:vAlign w:val="center"/>
            <w:hideMark/>
          </w:tcPr>
          <w:p w:rsidR="008A6A09" w:rsidRPr="00896948" w:rsidRDefault="008A6A09" w:rsidP="008A6A09">
            <w:pPr>
              <w:spacing w:after="0" w:line="240" w:lineRule="auto"/>
              <w:rPr>
                <w:rFonts w:ascii="Calibri" w:eastAsia="Times New Roman" w:hAnsi="Calibri" w:cs="Calibri"/>
                <w:b/>
                <w:bCs/>
                <w:color w:val="000000"/>
                <w:sz w:val="36"/>
                <w:szCs w:val="36"/>
                <w:lang w:val="en-US"/>
              </w:rPr>
            </w:pPr>
          </w:p>
        </w:tc>
        <w:tc>
          <w:tcPr>
            <w:tcW w:w="1985" w:type="dxa"/>
            <w:shd w:val="clear" w:color="auto" w:fill="auto"/>
            <w:noWrap/>
            <w:vAlign w:val="center"/>
            <w:hideMark/>
          </w:tcPr>
          <w:p w:rsidR="008A6A09" w:rsidRPr="00896948" w:rsidRDefault="008A6A09" w:rsidP="00896948">
            <w:pPr>
              <w:spacing w:after="0" w:line="240" w:lineRule="auto"/>
              <w:rPr>
                <w:rFonts w:ascii="Calibri" w:eastAsia="Times New Roman" w:hAnsi="Calibri" w:cs="Calibri"/>
                <w:color w:val="000000"/>
                <w:lang w:val="en-US"/>
              </w:rPr>
            </w:pPr>
            <w:r w:rsidRPr="00896948">
              <w:rPr>
                <w:rFonts w:ascii="Calibri" w:eastAsia="Times New Roman" w:hAnsi="Calibri" w:cs="Calibri"/>
                <w:color w:val="000000"/>
                <w:lang w:val="en-US"/>
              </w:rPr>
              <w:t>non-Hispanic White</w:t>
            </w:r>
          </w:p>
        </w:tc>
        <w:tc>
          <w:tcPr>
            <w:tcW w:w="850" w:type="dxa"/>
            <w:shd w:val="clear" w:color="auto" w:fill="auto"/>
            <w:noWrap/>
            <w:vAlign w:val="center"/>
            <w:hideMark/>
          </w:tcPr>
          <w:p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2007</w:t>
            </w:r>
          </w:p>
        </w:tc>
        <w:tc>
          <w:tcPr>
            <w:tcW w:w="2127" w:type="dxa"/>
            <w:shd w:val="clear" w:color="auto" w:fill="auto"/>
            <w:noWrap/>
            <w:vAlign w:val="center"/>
            <w:hideMark/>
          </w:tcPr>
          <w:p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0.07 (0.06; 0.07)</w:t>
            </w:r>
          </w:p>
        </w:tc>
        <w:tc>
          <w:tcPr>
            <w:tcW w:w="2126" w:type="dxa"/>
            <w:shd w:val="clear" w:color="auto" w:fill="auto"/>
            <w:noWrap/>
            <w:vAlign w:val="center"/>
            <w:hideMark/>
          </w:tcPr>
          <w:p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0.05 (0.05; 0.05)</w:t>
            </w:r>
          </w:p>
        </w:tc>
        <w:tc>
          <w:tcPr>
            <w:tcW w:w="1049" w:type="dxa"/>
            <w:tcBorders>
              <w:right w:val="single" w:sz="4" w:space="0" w:color="auto"/>
            </w:tcBorders>
            <w:shd w:val="clear" w:color="auto" w:fill="auto"/>
            <w:noWrap/>
            <w:vAlign w:val="center"/>
            <w:hideMark/>
          </w:tcPr>
          <w:p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1.30</w:t>
            </w:r>
          </w:p>
        </w:tc>
      </w:tr>
      <w:tr w:rsidR="008A6A09" w:rsidRPr="00896948" w:rsidTr="00896948">
        <w:trPr>
          <w:trHeight w:val="290"/>
        </w:trPr>
        <w:tc>
          <w:tcPr>
            <w:tcW w:w="562" w:type="dxa"/>
            <w:vMerge/>
            <w:tcBorders>
              <w:left w:val="single" w:sz="4" w:space="0" w:color="auto"/>
            </w:tcBorders>
            <w:vAlign w:val="center"/>
            <w:hideMark/>
          </w:tcPr>
          <w:p w:rsidR="008A6A09" w:rsidRPr="00896948" w:rsidRDefault="008A6A09" w:rsidP="008A6A09">
            <w:pPr>
              <w:spacing w:after="0" w:line="240" w:lineRule="auto"/>
              <w:rPr>
                <w:rFonts w:ascii="Calibri" w:eastAsia="Times New Roman" w:hAnsi="Calibri" w:cs="Calibri"/>
                <w:b/>
                <w:bCs/>
                <w:color w:val="000000"/>
                <w:sz w:val="36"/>
                <w:szCs w:val="36"/>
                <w:lang w:val="en-US"/>
              </w:rPr>
            </w:pPr>
          </w:p>
        </w:tc>
        <w:tc>
          <w:tcPr>
            <w:tcW w:w="1985" w:type="dxa"/>
            <w:tcBorders>
              <w:bottom w:val="single" w:sz="4" w:space="0" w:color="auto"/>
            </w:tcBorders>
            <w:shd w:val="clear" w:color="auto" w:fill="auto"/>
            <w:noWrap/>
            <w:vAlign w:val="center"/>
            <w:hideMark/>
          </w:tcPr>
          <w:p w:rsidR="008A6A09" w:rsidRPr="00896948" w:rsidRDefault="008A6A09" w:rsidP="00896948">
            <w:pPr>
              <w:spacing w:after="0" w:line="240" w:lineRule="auto"/>
              <w:rPr>
                <w:rFonts w:ascii="Calibri" w:eastAsia="Times New Roman" w:hAnsi="Calibri" w:cs="Calibri"/>
                <w:color w:val="000000"/>
                <w:lang w:val="en-US"/>
              </w:rPr>
            </w:pPr>
            <w:r w:rsidRPr="00896948">
              <w:rPr>
                <w:rFonts w:ascii="Calibri" w:eastAsia="Times New Roman" w:hAnsi="Calibri" w:cs="Calibri"/>
                <w:color w:val="000000"/>
                <w:lang w:val="en-US"/>
              </w:rPr>
              <w:t>Hispanic</w:t>
            </w:r>
          </w:p>
        </w:tc>
        <w:tc>
          <w:tcPr>
            <w:tcW w:w="850" w:type="dxa"/>
            <w:tcBorders>
              <w:bottom w:val="single" w:sz="4" w:space="0" w:color="auto"/>
            </w:tcBorders>
            <w:shd w:val="clear" w:color="auto" w:fill="auto"/>
            <w:noWrap/>
            <w:vAlign w:val="center"/>
            <w:hideMark/>
          </w:tcPr>
          <w:p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2007</w:t>
            </w:r>
          </w:p>
        </w:tc>
        <w:tc>
          <w:tcPr>
            <w:tcW w:w="2127" w:type="dxa"/>
            <w:tcBorders>
              <w:bottom w:val="single" w:sz="4" w:space="0" w:color="auto"/>
            </w:tcBorders>
            <w:shd w:val="clear" w:color="auto" w:fill="auto"/>
            <w:noWrap/>
            <w:vAlign w:val="center"/>
            <w:hideMark/>
          </w:tcPr>
          <w:p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0.07 (0.05; 0.08)</w:t>
            </w:r>
          </w:p>
        </w:tc>
        <w:tc>
          <w:tcPr>
            <w:tcW w:w="2126" w:type="dxa"/>
            <w:tcBorders>
              <w:bottom w:val="single" w:sz="4" w:space="0" w:color="auto"/>
            </w:tcBorders>
            <w:shd w:val="clear" w:color="auto" w:fill="auto"/>
            <w:noWrap/>
            <w:vAlign w:val="center"/>
            <w:hideMark/>
          </w:tcPr>
          <w:p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0.08 (0.07; 0.09)</w:t>
            </w:r>
          </w:p>
        </w:tc>
        <w:tc>
          <w:tcPr>
            <w:tcW w:w="1049" w:type="dxa"/>
            <w:tcBorders>
              <w:bottom w:val="single" w:sz="4" w:space="0" w:color="auto"/>
              <w:right w:val="single" w:sz="4" w:space="0" w:color="auto"/>
            </w:tcBorders>
            <w:shd w:val="clear" w:color="auto" w:fill="auto"/>
            <w:noWrap/>
            <w:vAlign w:val="center"/>
            <w:hideMark/>
          </w:tcPr>
          <w:p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0.84</w:t>
            </w:r>
          </w:p>
        </w:tc>
      </w:tr>
      <w:tr w:rsidR="008A6A09" w:rsidRPr="00896948" w:rsidTr="00896948">
        <w:trPr>
          <w:trHeight w:val="290"/>
        </w:trPr>
        <w:tc>
          <w:tcPr>
            <w:tcW w:w="562" w:type="dxa"/>
            <w:vMerge/>
            <w:tcBorders>
              <w:left w:val="single" w:sz="4" w:space="0" w:color="auto"/>
            </w:tcBorders>
            <w:vAlign w:val="center"/>
            <w:hideMark/>
          </w:tcPr>
          <w:p w:rsidR="008A6A09" w:rsidRPr="00896948" w:rsidRDefault="008A6A09" w:rsidP="008A6A09">
            <w:pPr>
              <w:spacing w:after="0" w:line="240" w:lineRule="auto"/>
              <w:rPr>
                <w:rFonts w:ascii="Calibri" w:eastAsia="Times New Roman" w:hAnsi="Calibri" w:cs="Calibri"/>
                <w:b/>
                <w:bCs/>
                <w:color w:val="000000"/>
                <w:sz w:val="36"/>
                <w:szCs w:val="36"/>
                <w:lang w:val="en-US"/>
              </w:rPr>
            </w:pPr>
          </w:p>
        </w:tc>
        <w:tc>
          <w:tcPr>
            <w:tcW w:w="1985" w:type="dxa"/>
            <w:tcBorders>
              <w:top w:val="single" w:sz="4" w:space="0" w:color="auto"/>
            </w:tcBorders>
            <w:shd w:val="clear" w:color="auto" w:fill="auto"/>
            <w:noWrap/>
            <w:vAlign w:val="center"/>
            <w:hideMark/>
          </w:tcPr>
          <w:p w:rsidR="008A6A09" w:rsidRPr="00896948" w:rsidRDefault="008A6A09" w:rsidP="00896948">
            <w:pPr>
              <w:spacing w:after="0" w:line="240" w:lineRule="auto"/>
              <w:rPr>
                <w:rFonts w:ascii="Calibri" w:eastAsia="Times New Roman" w:hAnsi="Calibri" w:cs="Calibri"/>
                <w:color w:val="000000"/>
                <w:lang w:val="en-US"/>
              </w:rPr>
            </w:pPr>
            <w:r w:rsidRPr="00896948">
              <w:rPr>
                <w:rFonts w:ascii="Calibri" w:eastAsia="Times New Roman" w:hAnsi="Calibri" w:cs="Calibri"/>
                <w:color w:val="000000"/>
                <w:lang w:val="en-US"/>
              </w:rPr>
              <w:t>All</w:t>
            </w:r>
          </w:p>
        </w:tc>
        <w:tc>
          <w:tcPr>
            <w:tcW w:w="850" w:type="dxa"/>
            <w:tcBorders>
              <w:top w:val="single" w:sz="4" w:space="0" w:color="auto"/>
            </w:tcBorders>
            <w:shd w:val="clear" w:color="auto" w:fill="auto"/>
            <w:noWrap/>
            <w:vAlign w:val="center"/>
            <w:hideMark/>
          </w:tcPr>
          <w:p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2009</w:t>
            </w:r>
          </w:p>
        </w:tc>
        <w:tc>
          <w:tcPr>
            <w:tcW w:w="2127" w:type="dxa"/>
            <w:tcBorders>
              <w:top w:val="single" w:sz="4" w:space="0" w:color="auto"/>
            </w:tcBorders>
            <w:shd w:val="clear" w:color="auto" w:fill="auto"/>
            <w:noWrap/>
            <w:vAlign w:val="center"/>
            <w:hideMark/>
          </w:tcPr>
          <w:p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0.07 (0.06; 0.07)</w:t>
            </w:r>
          </w:p>
        </w:tc>
        <w:tc>
          <w:tcPr>
            <w:tcW w:w="2126" w:type="dxa"/>
            <w:tcBorders>
              <w:top w:val="single" w:sz="4" w:space="0" w:color="auto"/>
            </w:tcBorders>
            <w:shd w:val="clear" w:color="auto" w:fill="auto"/>
            <w:noWrap/>
            <w:vAlign w:val="center"/>
            <w:hideMark/>
          </w:tcPr>
          <w:p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0.06 (0.06; 0.06)</w:t>
            </w:r>
          </w:p>
        </w:tc>
        <w:tc>
          <w:tcPr>
            <w:tcW w:w="1049" w:type="dxa"/>
            <w:tcBorders>
              <w:top w:val="single" w:sz="4" w:space="0" w:color="auto"/>
              <w:right w:val="single" w:sz="4" w:space="0" w:color="auto"/>
            </w:tcBorders>
            <w:shd w:val="clear" w:color="auto" w:fill="auto"/>
            <w:noWrap/>
            <w:vAlign w:val="center"/>
            <w:hideMark/>
          </w:tcPr>
          <w:p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1.06</w:t>
            </w:r>
          </w:p>
        </w:tc>
      </w:tr>
      <w:tr w:rsidR="008A6A09" w:rsidRPr="00896948" w:rsidTr="00896948">
        <w:trPr>
          <w:trHeight w:val="290"/>
        </w:trPr>
        <w:tc>
          <w:tcPr>
            <w:tcW w:w="562" w:type="dxa"/>
            <w:vMerge/>
            <w:tcBorders>
              <w:left w:val="single" w:sz="4" w:space="0" w:color="auto"/>
            </w:tcBorders>
            <w:vAlign w:val="center"/>
            <w:hideMark/>
          </w:tcPr>
          <w:p w:rsidR="008A6A09" w:rsidRPr="00896948" w:rsidRDefault="008A6A09" w:rsidP="008A6A09">
            <w:pPr>
              <w:spacing w:after="0" w:line="240" w:lineRule="auto"/>
              <w:rPr>
                <w:rFonts w:ascii="Calibri" w:eastAsia="Times New Roman" w:hAnsi="Calibri" w:cs="Calibri"/>
                <w:b/>
                <w:bCs/>
                <w:color w:val="000000"/>
                <w:sz w:val="36"/>
                <w:szCs w:val="36"/>
                <w:lang w:val="en-US"/>
              </w:rPr>
            </w:pPr>
          </w:p>
        </w:tc>
        <w:tc>
          <w:tcPr>
            <w:tcW w:w="1985" w:type="dxa"/>
            <w:shd w:val="clear" w:color="auto" w:fill="auto"/>
            <w:noWrap/>
            <w:vAlign w:val="center"/>
            <w:hideMark/>
          </w:tcPr>
          <w:p w:rsidR="008A6A09" w:rsidRPr="00896948" w:rsidRDefault="008A6A09" w:rsidP="00896948">
            <w:pPr>
              <w:spacing w:after="0" w:line="240" w:lineRule="auto"/>
              <w:rPr>
                <w:rFonts w:ascii="Calibri" w:eastAsia="Times New Roman" w:hAnsi="Calibri" w:cs="Calibri"/>
                <w:color w:val="000000"/>
                <w:lang w:val="en-US"/>
              </w:rPr>
            </w:pPr>
            <w:r w:rsidRPr="00896948">
              <w:rPr>
                <w:rFonts w:ascii="Calibri" w:eastAsia="Times New Roman" w:hAnsi="Calibri" w:cs="Calibri"/>
                <w:color w:val="000000"/>
                <w:lang w:val="en-US"/>
              </w:rPr>
              <w:t>non-Hispanic Black</w:t>
            </w:r>
          </w:p>
        </w:tc>
        <w:tc>
          <w:tcPr>
            <w:tcW w:w="850" w:type="dxa"/>
            <w:shd w:val="clear" w:color="auto" w:fill="auto"/>
            <w:noWrap/>
            <w:vAlign w:val="center"/>
            <w:hideMark/>
          </w:tcPr>
          <w:p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2009</w:t>
            </w:r>
          </w:p>
        </w:tc>
        <w:tc>
          <w:tcPr>
            <w:tcW w:w="2127" w:type="dxa"/>
            <w:shd w:val="clear" w:color="auto" w:fill="auto"/>
            <w:noWrap/>
            <w:vAlign w:val="center"/>
            <w:hideMark/>
          </w:tcPr>
          <w:p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0.06 (0.06; 0.07)</w:t>
            </w:r>
          </w:p>
        </w:tc>
        <w:tc>
          <w:tcPr>
            <w:tcW w:w="2126" w:type="dxa"/>
            <w:shd w:val="clear" w:color="auto" w:fill="auto"/>
            <w:noWrap/>
            <w:vAlign w:val="center"/>
            <w:hideMark/>
          </w:tcPr>
          <w:p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0.08 (0.08; 0.09)</w:t>
            </w:r>
          </w:p>
        </w:tc>
        <w:tc>
          <w:tcPr>
            <w:tcW w:w="1049" w:type="dxa"/>
            <w:tcBorders>
              <w:right w:val="single" w:sz="4" w:space="0" w:color="auto"/>
            </w:tcBorders>
            <w:shd w:val="clear" w:color="auto" w:fill="auto"/>
            <w:noWrap/>
            <w:vAlign w:val="center"/>
            <w:hideMark/>
          </w:tcPr>
          <w:p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0.76</w:t>
            </w:r>
          </w:p>
        </w:tc>
      </w:tr>
      <w:tr w:rsidR="008A6A09" w:rsidRPr="00896948" w:rsidTr="00896948">
        <w:trPr>
          <w:trHeight w:val="290"/>
        </w:trPr>
        <w:tc>
          <w:tcPr>
            <w:tcW w:w="562" w:type="dxa"/>
            <w:vMerge/>
            <w:tcBorders>
              <w:left w:val="single" w:sz="4" w:space="0" w:color="auto"/>
            </w:tcBorders>
            <w:vAlign w:val="center"/>
            <w:hideMark/>
          </w:tcPr>
          <w:p w:rsidR="008A6A09" w:rsidRPr="00896948" w:rsidRDefault="008A6A09" w:rsidP="008A6A09">
            <w:pPr>
              <w:spacing w:after="0" w:line="240" w:lineRule="auto"/>
              <w:rPr>
                <w:rFonts w:ascii="Calibri" w:eastAsia="Times New Roman" w:hAnsi="Calibri" w:cs="Calibri"/>
                <w:b/>
                <w:bCs/>
                <w:color w:val="000000"/>
                <w:sz w:val="36"/>
                <w:szCs w:val="36"/>
                <w:lang w:val="en-US"/>
              </w:rPr>
            </w:pPr>
          </w:p>
        </w:tc>
        <w:tc>
          <w:tcPr>
            <w:tcW w:w="1985" w:type="dxa"/>
            <w:shd w:val="clear" w:color="auto" w:fill="auto"/>
            <w:noWrap/>
            <w:vAlign w:val="center"/>
            <w:hideMark/>
          </w:tcPr>
          <w:p w:rsidR="008A6A09" w:rsidRPr="00896948" w:rsidRDefault="008A6A09" w:rsidP="00896948">
            <w:pPr>
              <w:spacing w:after="0" w:line="240" w:lineRule="auto"/>
              <w:rPr>
                <w:rFonts w:ascii="Calibri" w:eastAsia="Times New Roman" w:hAnsi="Calibri" w:cs="Calibri"/>
                <w:color w:val="000000"/>
                <w:lang w:val="en-US"/>
              </w:rPr>
            </w:pPr>
            <w:r w:rsidRPr="00896948">
              <w:rPr>
                <w:rFonts w:ascii="Calibri" w:eastAsia="Times New Roman" w:hAnsi="Calibri" w:cs="Calibri"/>
                <w:color w:val="000000"/>
                <w:lang w:val="en-US"/>
              </w:rPr>
              <w:t>non-Hispanic White</w:t>
            </w:r>
          </w:p>
        </w:tc>
        <w:tc>
          <w:tcPr>
            <w:tcW w:w="850" w:type="dxa"/>
            <w:shd w:val="clear" w:color="auto" w:fill="auto"/>
            <w:noWrap/>
            <w:vAlign w:val="center"/>
            <w:hideMark/>
          </w:tcPr>
          <w:p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2009</w:t>
            </w:r>
          </w:p>
        </w:tc>
        <w:tc>
          <w:tcPr>
            <w:tcW w:w="2127" w:type="dxa"/>
            <w:shd w:val="clear" w:color="auto" w:fill="auto"/>
            <w:noWrap/>
            <w:vAlign w:val="center"/>
            <w:hideMark/>
          </w:tcPr>
          <w:p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0.07 (0.06; 0.07)</w:t>
            </w:r>
          </w:p>
        </w:tc>
        <w:tc>
          <w:tcPr>
            <w:tcW w:w="2126" w:type="dxa"/>
            <w:shd w:val="clear" w:color="auto" w:fill="auto"/>
            <w:noWrap/>
            <w:vAlign w:val="center"/>
            <w:hideMark/>
          </w:tcPr>
          <w:p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0.05 (0.05; 0.06)</w:t>
            </w:r>
          </w:p>
        </w:tc>
        <w:tc>
          <w:tcPr>
            <w:tcW w:w="1049" w:type="dxa"/>
            <w:tcBorders>
              <w:right w:val="single" w:sz="4" w:space="0" w:color="auto"/>
            </w:tcBorders>
            <w:shd w:val="clear" w:color="auto" w:fill="auto"/>
            <w:noWrap/>
            <w:vAlign w:val="center"/>
            <w:hideMark/>
          </w:tcPr>
          <w:p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1.22</w:t>
            </w:r>
          </w:p>
        </w:tc>
      </w:tr>
      <w:tr w:rsidR="008A6A09" w:rsidRPr="00896948" w:rsidTr="00896948">
        <w:trPr>
          <w:trHeight w:val="290"/>
        </w:trPr>
        <w:tc>
          <w:tcPr>
            <w:tcW w:w="562" w:type="dxa"/>
            <w:vMerge/>
            <w:tcBorders>
              <w:left w:val="single" w:sz="4" w:space="0" w:color="auto"/>
            </w:tcBorders>
            <w:vAlign w:val="center"/>
            <w:hideMark/>
          </w:tcPr>
          <w:p w:rsidR="008A6A09" w:rsidRPr="00896948" w:rsidRDefault="008A6A09" w:rsidP="008A6A09">
            <w:pPr>
              <w:spacing w:after="0" w:line="240" w:lineRule="auto"/>
              <w:rPr>
                <w:rFonts w:ascii="Calibri" w:eastAsia="Times New Roman" w:hAnsi="Calibri" w:cs="Calibri"/>
                <w:b/>
                <w:bCs/>
                <w:color w:val="000000"/>
                <w:sz w:val="36"/>
                <w:szCs w:val="36"/>
                <w:lang w:val="en-US"/>
              </w:rPr>
            </w:pPr>
          </w:p>
        </w:tc>
        <w:tc>
          <w:tcPr>
            <w:tcW w:w="1985" w:type="dxa"/>
            <w:tcBorders>
              <w:bottom w:val="single" w:sz="4" w:space="0" w:color="auto"/>
            </w:tcBorders>
            <w:shd w:val="clear" w:color="auto" w:fill="auto"/>
            <w:noWrap/>
            <w:vAlign w:val="center"/>
            <w:hideMark/>
          </w:tcPr>
          <w:p w:rsidR="008A6A09" w:rsidRPr="00896948" w:rsidRDefault="008A6A09" w:rsidP="00896948">
            <w:pPr>
              <w:spacing w:after="0" w:line="240" w:lineRule="auto"/>
              <w:rPr>
                <w:rFonts w:ascii="Calibri" w:eastAsia="Times New Roman" w:hAnsi="Calibri" w:cs="Calibri"/>
                <w:color w:val="000000"/>
                <w:lang w:val="en-US"/>
              </w:rPr>
            </w:pPr>
            <w:r w:rsidRPr="00896948">
              <w:rPr>
                <w:rFonts w:ascii="Calibri" w:eastAsia="Times New Roman" w:hAnsi="Calibri" w:cs="Calibri"/>
                <w:color w:val="000000"/>
                <w:lang w:val="en-US"/>
              </w:rPr>
              <w:t>Hispanic</w:t>
            </w:r>
          </w:p>
        </w:tc>
        <w:tc>
          <w:tcPr>
            <w:tcW w:w="850" w:type="dxa"/>
            <w:tcBorders>
              <w:bottom w:val="single" w:sz="4" w:space="0" w:color="auto"/>
            </w:tcBorders>
            <w:shd w:val="clear" w:color="auto" w:fill="auto"/>
            <w:noWrap/>
            <w:vAlign w:val="center"/>
            <w:hideMark/>
          </w:tcPr>
          <w:p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2009</w:t>
            </w:r>
          </w:p>
        </w:tc>
        <w:tc>
          <w:tcPr>
            <w:tcW w:w="2127" w:type="dxa"/>
            <w:tcBorders>
              <w:bottom w:val="single" w:sz="4" w:space="0" w:color="auto"/>
            </w:tcBorders>
            <w:shd w:val="clear" w:color="auto" w:fill="auto"/>
            <w:noWrap/>
            <w:vAlign w:val="center"/>
            <w:hideMark/>
          </w:tcPr>
          <w:p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0.07 (0.06; 0.08)</w:t>
            </w:r>
          </w:p>
        </w:tc>
        <w:tc>
          <w:tcPr>
            <w:tcW w:w="2126" w:type="dxa"/>
            <w:tcBorders>
              <w:bottom w:val="single" w:sz="4" w:space="0" w:color="auto"/>
            </w:tcBorders>
            <w:shd w:val="clear" w:color="auto" w:fill="auto"/>
            <w:noWrap/>
            <w:vAlign w:val="center"/>
            <w:hideMark/>
          </w:tcPr>
          <w:p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0.08 (0.08; 0.09)</w:t>
            </w:r>
          </w:p>
        </w:tc>
        <w:tc>
          <w:tcPr>
            <w:tcW w:w="1049" w:type="dxa"/>
            <w:tcBorders>
              <w:bottom w:val="single" w:sz="4" w:space="0" w:color="auto"/>
              <w:right w:val="single" w:sz="4" w:space="0" w:color="auto"/>
            </w:tcBorders>
            <w:shd w:val="clear" w:color="auto" w:fill="auto"/>
            <w:noWrap/>
            <w:vAlign w:val="center"/>
            <w:hideMark/>
          </w:tcPr>
          <w:p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0.78</w:t>
            </w:r>
          </w:p>
        </w:tc>
      </w:tr>
      <w:tr w:rsidR="008A6A09" w:rsidRPr="00896948" w:rsidTr="00896948">
        <w:trPr>
          <w:trHeight w:val="290"/>
        </w:trPr>
        <w:tc>
          <w:tcPr>
            <w:tcW w:w="562" w:type="dxa"/>
            <w:vMerge/>
            <w:tcBorders>
              <w:left w:val="single" w:sz="4" w:space="0" w:color="auto"/>
            </w:tcBorders>
            <w:vAlign w:val="center"/>
            <w:hideMark/>
          </w:tcPr>
          <w:p w:rsidR="008A6A09" w:rsidRPr="00896948" w:rsidRDefault="008A6A09" w:rsidP="008A6A09">
            <w:pPr>
              <w:spacing w:after="0" w:line="240" w:lineRule="auto"/>
              <w:rPr>
                <w:rFonts w:ascii="Calibri" w:eastAsia="Times New Roman" w:hAnsi="Calibri" w:cs="Calibri"/>
                <w:b/>
                <w:bCs/>
                <w:color w:val="000000"/>
                <w:sz w:val="36"/>
                <w:szCs w:val="36"/>
                <w:lang w:val="en-US"/>
              </w:rPr>
            </w:pPr>
          </w:p>
        </w:tc>
        <w:tc>
          <w:tcPr>
            <w:tcW w:w="1985" w:type="dxa"/>
            <w:tcBorders>
              <w:top w:val="single" w:sz="4" w:space="0" w:color="auto"/>
            </w:tcBorders>
            <w:shd w:val="clear" w:color="auto" w:fill="auto"/>
            <w:noWrap/>
            <w:vAlign w:val="center"/>
            <w:hideMark/>
          </w:tcPr>
          <w:p w:rsidR="008A6A09" w:rsidRPr="00896948" w:rsidRDefault="008A6A09" w:rsidP="00896948">
            <w:pPr>
              <w:spacing w:after="0" w:line="240" w:lineRule="auto"/>
              <w:rPr>
                <w:rFonts w:ascii="Calibri" w:eastAsia="Times New Roman" w:hAnsi="Calibri" w:cs="Calibri"/>
                <w:color w:val="000000"/>
                <w:lang w:val="en-US"/>
              </w:rPr>
            </w:pPr>
            <w:r w:rsidRPr="00896948">
              <w:rPr>
                <w:rFonts w:ascii="Calibri" w:eastAsia="Times New Roman" w:hAnsi="Calibri" w:cs="Calibri"/>
                <w:color w:val="000000"/>
                <w:lang w:val="en-US"/>
              </w:rPr>
              <w:t>All</w:t>
            </w:r>
          </w:p>
        </w:tc>
        <w:tc>
          <w:tcPr>
            <w:tcW w:w="850" w:type="dxa"/>
            <w:tcBorders>
              <w:top w:val="single" w:sz="4" w:space="0" w:color="auto"/>
            </w:tcBorders>
            <w:shd w:val="clear" w:color="auto" w:fill="auto"/>
            <w:noWrap/>
            <w:vAlign w:val="center"/>
            <w:hideMark/>
          </w:tcPr>
          <w:p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2011</w:t>
            </w:r>
          </w:p>
        </w:tc>
        <w:tc>
          <w:tcPr>
            <w:tcW w:w="2127" w:type="dxa"/>
            <w:tcBorders>
              <w:top w:val="single" w:sz="4" w:space="0" w:color="auto"/>
            </w:tcBorders>
            <w:shd w:val="clear" w:color="auto" w:fill="auto"/>
            <w:noWrap/>
            <w:vAlign w:val="center"/>
            <w:hideMark/>
          </w:tcPr>
          <w:p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0.07 (0.06; 0.07)</w:t>
            </w:r>
          </w:p>
        </w:tc>
        <w:tc>
          <w:tcPr>
            <w:tcW w:w="2126" w:type="dxa"/>
            <w:tcBorders>
              <w:top w:val="single" w:sz="4" w:space="0" w:color="auto"/>
            </w:tcBorders>
            <w:shd w:val="clear" w:color="auto" w:fill="auto"/>
            <w:noWrap/>
            <w:vAlign w:val="center"/>
            <w:hideMark/>
          </w:tcPr>
          <w:p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0.06 (0.06; 0.07)</w:t>
            </w:r>
          </w:p>
        </w:tc>
        <w:tc>
          <w:tcPr>
            <w:tcW w:w="1049" w:type="dxa"/>
            <w:tcBorders>
              <w:top w:val="single" w:sz="4" w:space="0" w:color="auto"/>
              <w:right w:val="single" w:sz="4" w:space="0" w:color="auto"/>
            </w:tcBorders>
            <w:shd w:val="clear" w:color="auto" w:fill="auto"/>
            <w:noWrap/>
            <w:vAlign w:val="center"/>
            <w:hideMark/>
          </w:tcPr>
          <w:p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1.05</w:t>
            </w:r>
          </w:p>
        </w:tc>
      </w:tr>
      <w:tr w:rsidR="008A6A09" w:rsidRPr="00896948" w:rsidTr="00896948">
        <w:trPr>
          <w:trHeight w:val="290"/>
        </w:trPr>
        <w:tc>
          <w:tcPr>
            <w:tcW w:w="562" w:type="dxa"/>
            <w:vMerge/>
            <w:tcBorders>
              <w:left w:val="single" w:sz="4" w:space="0" w:color="auto"/>
            </w:tcBorders>
            <w:vAlign w:val="center"/>
            <w:hideMark/>
          </w:tcPr>
          <w:p w:rsidR="008A6A09" w:rsidRPr="00896948" w:rsidRDefault="008A6A09" w:rsidP="008A6A09">
            <w:pPr>
              <w:spacing w:after="0" w:line="240" w:lineRule="auto"/>
              <w:rPr>
                <w:rFonts w:ascii="Calibri" w:eastAsia="Times New Roman" w:hAnsi="Calibri" w:cs="Calibri"/>
                <w:b/>
                <w:bCs/>
                <w:color w:val="000000"/>
                <w:sz w:val="36"/>
                <w:szCs w:val="36"/>
                <w:lang w:val="en-US"/>
              </w:rPr>
            </w:pPr>
          </w:p>
        </w:tc>
        <w:tc>
          <w:tcPr>
            <w:tcW w:w="1985" w:type="dxa"/>
            <w:shd w:val="clear" w:color="auto" w:fill="auto"/>
            <w:noWrap/>
            <w:vAlign w:val="center"/>
            <w:hideMark/>
          </w:tcPr>
          <w:p w:rsidR="008A6A09" w:rsidRPr="00896948" w:rsidRDefault="008A6A09" w:rsidP="00896948">
            <w:pPr>
              <w:spacing w:after="0" w:line="240" w:lineRule="auto"/>
              <w:rPr>
                <w:rFonts w:ascii="Calibri" w:eastAsia="Times New Roman" w:hAnsi="Calibri" w:cs="Calibri"/>
                <w:color w:val="000000"/>
                <w:lang w:val="en-US"/>
              </w:rPr>
            </w:pPr>
            <w:r w:rsidRPr="00896948">
              <w:rPr>
                <w:rFonts w:ascii="Calibri" w:eastAsia="Times New Roman" w:hAnsi="Calibri" w:cs="Calibri"/>
                <w:color w:val="000000"/>
                <w:lang w:val="en-US"/>
              </w:rPr>
              <w:t>non-Hispanic Black</w:t>
            </w:r>
          </w:p>
        </w:tc>
        <w:tc>
          <w:tcPr>
            <w:tcW w:w="850" w:type="dxa"/>
            <w:shd w:val="clear" w:color="auto" w:fill="auto"/>
            <w:noWrap/>
            <w:vAlign w:val="center"/>
            <w:hideMark/>
          </w:tcPr>
          <w:p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2011</w:t>
            </w:r>
          </w:p>
        </w:tc>
        <w:tc>
          <w:tcPr>
            <w:tcW w:w="2127" w:type="dxa"/>
            <w:shd w:val="clear" w:color="auto" w:fill="auto"/>
            <w:noWrap/>
            <w:vAlign w:val="center"/>
            <w:hideMark/>
          </w:tcPr>
          <w:p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0.06 (0.05; 0.06)</w:t>
            </w:r>
          </w:p>
        </w:tc>
        <w:tc>
          <w:tcPr>
            <w:tcW w:w="2126" w:type="dxa"/>
            <w:shd w:val="clear" w:color="auto" w:fill="auto"/>
            <w:noWrap/>
            <w:vAlign w:val="center"/>
            <w:hideMark/>
          </w:tcPr>
          <w:p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0.09 (0.08; 0.10)</w:t>
            </w:r>
          </w:p>
        </w:tc>
        <w:tc>
          <w:tcPr>
            <w:tcW w:w="1049" w:type="dxa"/>
            <w:tcBorders>
              <w:right w:val="single" w:sz="4" w:space="0" w:color="auto"/>
            </w:tcBorders>
            <w:shd w:val="clear" w:color="auto" w:fill="auto"/>
            <w:noWrap/>
            <w:vAlign w:val="center"/>
            <w:hideMark/>
          </w:tcPr>
          <w:p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0.66</w:t>
            </w:r>
          </w:p>
        </w:tc>
      </w:tr>
      <w:tr w:rsidR="008A6A09" w:rsidRPr="00896948" w:rsidTr="00896948">
        <w:trPr>
          <w:trHeight w:val="290"/>
        </w:trPr>
        <w:tc>
          <w:tcPr>
            <w:tcW w:w="562" w:type="dxa"/>
            <w:vMerge/>
            <w:tcBorders>
              <w:left w:val="single" w:sz="4" w:space="0" w:color="auto"/>
            </w:tcBorders>
            <w:vAlign w:val="center"/>
            <w:hideMark/>
          </w:tcPr>
          <w:p w:rsidR="008A6A09" w:rsidRPr="00896948" w:rsidRDefault="008A6A09" w:rsidP="008A6A09">
            <w:pPr>
              <w:spacing w:after="0" w:line="240" w:lineRule="auto"/>
              <w:rPr>
                <w:rFonts w:ascii="Calibri" w:eastAsia="Times New Roman" w:hAnsi="Calibri" w:cs="Calibri"/>
                <w:b/>
                <w:bCs/>
                <w:color w:val="000000"/>
                <w:sz w:val="36"/>
                <w:szCs w:val="36"/>
                <w:lang w:val="en-US"/>
              </w:rPr>
            </w:pPr>
          </w:p>
        </w:tc>
        <w:tc>
          <w:tcPr>
            <w:tcW w:w="1985" w:type="dxa"/>
            <w:shd w:val="clear" w:color="auto" w:fill="auto"/>
            <w:noWrap/>
            <w:vAlign w:val="center"/>
            <w:hideMark/>
          </w:tcPr>
          <w:p w:rsidR="008A6A09" w:rsidRPr="00896948" w:rsidRDefault="008A6A09" w:rsidP="00896948">
            <w:pPr>
              <w:spacing w:after="0" w:line="240" w:lineRule="auto"/>
              <w:rPr>
                <w:rFonts w:ascii="Calibri" w:eastAsia="Times New Roman" w:hAnsi="Calibri" w:cs="Calibri"/>
                <w:color w:val="000000"/>
                <w:lang w:val="en-US"/>
              </w:rPr>
            </w:pPr>
            <w:r w:rsidRPr="00896948">
              <w:rPr>
                <w:rFonts w:ascii="Calibri" w:eastAsia="Times New Roman" w:hAnsi="Calibri" w:cs="Calibri"/>
                <w:color w:val="000000"/>
                <w:lang w:val="en-US"/>
              </w:rPr>
              <w:t>non-Hispanic White</w:t>
            </w:r>
          </w:p>
        </w:tc>
        <w:tc>
          <w:tcPr>
            <w:tcW w:w="850" w:type="dxa"/>
            <w:shd w:val="clear" w:color="auto" w:fill="auto"/>
            <w:noWrap/>
            <w:vAlign w:val="center"/>
            <w:hideMark/>
          </w:tcPr>
          <w:p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2011</w:t>
            </w:r>
          </w:p>
        </w:tc>
        <w:tc>
          <w:tcPr>
            <w:tcW w:w="2127" w:type="dxa"/>
            <w:shd w:val="clear" w:color="auto" w:fill="auto"/>
            <w:noWrap/>
            <w:vAlign w:val="center"/>
            <w:hideMark/>
          </w:tcPr>
          <w:p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0.07 (0.06; 0.07)</w:t>
            </w:r>
          </w:p>
        </w:tc>
        <w:tc>
          <w:tcPr>
            <w:tcW w:w="2126" w:type="dxa"/>
            <w:shd w:val="clear" w:color="auto" w:fill="auto"/>
            <w:noWrap/>
            <w:vAlign w:val="center"/>
            <w:hideMark/>
          </w:tcPr>
          <w:p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0.05 (0.05; 0.06)</w:t>
            </w:r>
          </w:p>
        </w:tc>
        <w:tc>
          <w:tcPr>
            <w:tcW w:w="1049" w:type="dxa"/>
            <w:tcBorders>
              <w:right w:val="single" w:sz="4" w:space="0" w:color="auto"/>
            </w:tcBorders>
            <w:shd w:val="clear" w:color="auto" w:fill="auto"/>
            <w:noWrap/>
            <w:vAlign w:val="center"/>
            <w:hideMark/>
          </w:tcPr>
          <w:p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1.24</w:t>
            </w:r>
          </w:p>
        </w:tc>
      </w:tr>
      <w:tr w:rsidR="008A6A09" w:rsidRPr="00896948" w:rsidTr="00896948">
        <w:trPr>
          <w:trHeight w:val="290"/>
        </w:trPr>
        <w:tc>
          <w:tcPr>
            <w:tcW w:w="562" w:type="dxa"/>
            <w:vMerge/>
            <w:tcBorders>
              <w:left w:val="single" w:sz="4" w:space="0" w:color="auto"/>
            </w:tcBorders>
            <w:vAlign w:val="center"/>
            <w:hideMark/>
          </w:tcPr>
          <w:p w:rsidR="008A6A09" w:rsidRPr="00896948" w:rsidRDefault="008A6A09" w:rsidP="008A6A09">
            <w:pPr>
              <w:spacing w:after="0" w:line="240" w:lineRule="auto"/>
              <w:rPr>
                <w:rFonts w:ascii="Calibri" w:eastAsia="Times New Roman" w:hAnsi="Calibri" w:cs="Calibri"/>
                <w:b/>
                <w:bCs/>
                <w:color w:val="000000"/>
                <w:sz w:val="36"/>
                <w:szCs w:val="36"/>
                <w:lang w:val="en-US"/>
              </w:rPr>
            </w:pPr>
          </w:p>
        </w:tc>
        <w:tc>
          <w:tcPr>
            <w:tcW w:w="1985" w:type="dxa"/>
            <w:tcBorders>
              <w:bottom w:val="single" w:sz="4" w:space="0" w:color="auto"/>
            </w:tcBorders>
            <w:shd w:val="clear" w:color="auto" w:fill="auto"/>
            <w:noWrap/>
            <w:vAlign w:val="center"/>
            <w:hideMark/>
          </w:tcPr>
          <w:p w:rsidR="008A6A09" w:rsidRPr="00896948" w:rsidRDefault="008A6A09" w:rsidP="00896948">
            <w:pPr>
              <w:spacing w:after="0" w:line="240" w:lineRule="auto"/>
              <w:rPr>
                <w:rFonts w:ascii="Calibri" w:eastAsia="Times New Roman" w:hAnsi="Calibri" w:cs="Calibri"/>
                <w:color w:val="000000"/>
                <w:lang w:val="en-US"/>
              </w:rPr>
            </w:pPr>
            <w:r w:rsidRPr="00896948">
              <w:rPr>
                <w:rFonts w:ascii="Calibri" w:eastAsia="Times New Roman" w:hAnsi="Calibri" w:cs="Calibri"/>
                <w:color w:val="000000"/>
                <w:lang w:val="en-US"/>
              </w:rPr>
              <w:t>Hispanic</w:t>
            </w:r>
          </w:p>
        </w:tc>
        <w:tc>
          <w:tcPr>
            <w:tcW w:w="850" w:type="dxa"/>
            <w:tcBorders>
              <w:bottom w:val="single" w:sz="4" w:space="0" w:color="auto"/>
            </w:tcBorders>
            <w:shd w:val="clear" w:color="auto" w:fill="auto"/>
            <w:noWrap/>
            <w:vAlign w:val="center"/>
            <w:hideMark/>
          </w:tcPr>
          <w:p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2011</w:t>
            </w:r>
          </w:p>
        </w:tc>
        <w:tc>
          <w:tcPr>
            <w:tcW w:w="2127" w:type="dxa"/>
            <w:tcBorders>
              <w:bottom w:val="single" w:sz="4" w:space="0" w:color="auto"/>
            </w:tcBorders>
            <w:shd w:val="clear" w:color="auto" w:fill="auto"/>
            <w:noWrap/>
            <w:vAlign w:val="center"/>
            <w:hideMark/>
          </w:tcPr>
          <w:p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0.06 (0.05; 0.07)</w:t>
            </w:r>
          </w:p>
        </w:tc>
        <w:tc>
          <w:tcPr>
            <w:tcW w:w="2126" w:type="dxa"/>
            <w:tcBorders>
              <w:bottom w:val="single" w:sz="4" w:space="0" w:color="auto"/>
            </w:tcBorders>
            <w:shd w:val="clear" w:color="auto" w:fill="auto"/>
            <w:noWrap/>
            <w:vAlign w:val="center"/>
            <w:hideMark/>
          </w:tcPr>
          <w:p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0.09 (0.08; 0.10)</w:t>
            </w:r>
          </w:p>
        </w:tc>
        <w:tc>
          <w:tcPr>
            <w:tcW w:w="1049" w:type="dxa"/>
            <w:tcBorders>
              <w:bottom w:val="single" w:sz="4" w:space="0" w:color="auto"/>
              <w:right w:val="single" w:sz="4" w:space="0" w:color="auto"/>
            </w:tcBorders>
            <w:shd w:val="clear" w:color="auto" w:fill="auto"/>
            <w:noWrap/>
            <w:vAlign w:val="center"/>
            <w:hideMark/>
          </w:tcPr>
          <w:p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0.71</w:t>
            </w:r>
          </w:p>
        </w:tc>
      </w:tr>
      <w:tr w:rsidR="008A6A09" w:rsidRPr="00896948" w:rsidTr="00896948">
        <w:trPr>
          <w:trHeight w:val="290"/>
        </w:trPr>
        <w:tc>
          <w:tcPr>
            <w:tcW w:w="562" w:type="dxa"/>
            <w:vMerge/>
            <w:tcBorders>
              <w:left w:val="single" w:sz="4" w:space="0" w:color="auto"/>
            </w:tcBorders>
            <w:vAlign w:val="center"/>
            <w:hideMark/>
          </w:tcPr>
          <w:p w:rsidR="008A6A09" w:rsidRPr="00896948" w:rsidRDefault="008A6A09" w:rsidP="008A6A09">
            <w:pPr>
              <w:spacing w:after="0" w:line="240" w:lineRule="auto"/>
              <w:rPr>
                <w:rFonts w:ascii="Calibri" w:eastAsia="Times New Roman" w:hAnsi="Calibri" w:cs="Calibri"/>
                <w:b/>
                <w:bCs/>
                <w:color w:val="000000"/>
                <w:sz w:val="36"/>
                <w:szCs w:val="36"/>
                <w:lang w:val="en-US"/>
              </w:rPr>
            </w:pPr>
          </w:p>
        </w:tc>
        <w:tc>
          <w:tcPr>
            <w:tcW w:w="1985" w:type="dxa"/>
            <w:tcBorders>
              <w:top w:val="single" w:sz="4" w:space="0" w:color="auto"/>
            </w:tcBorders>
            <w:shd w:val="clear" w:color="auto" w:fill="auto"/>
            <w:noWrap/>
            <w:vAlign w:val="center"/>
            <w:hideMark/>
          </w:tcPr>
          <w:p w:rsidR="008A6A09" w:rsidRPr="00896948" w:rsidRDefault="008A6A09" w:rsidP="00896948">
            <w:pPr>
              <w:spacing w:after="0" w:line="240" w:lineRule="auto"/>
              <w:rPr>
                <w:rFonts w:ascii="Calibri" w:eastAsia="Times New Roman" w:hAnsi="Calibri" w:cs="Calibri"/>
                <w:color w:val="000000"/>
                <w:lang w:val="en-US"/>
              </w:rPr>
            </w:pPr>
            <w:r w:rsidRPr="00896948">
              <w:rPr>
                <w:rFonts w:ascii="Calibri" w:eastAsia="Times New Roman" w:hAnsi="Calibri" w:cs="Calibri"/>
                <w:color w:val="000000"/>
                <w:lang w:val="en-US"/>
              </w:rPr>
              <w:t>All</w:t>
            </w:r>
          </w:p>
        </w:tc>
        <w:tc>
          <w:tcPr>
            <w:tcW w:w="850" w:type="dxa"/>
            <w:tcBorders>
              <w:top w:val="single" w:sz="4" w:space="0" w:color="auto"/>
            </w:tcBorders>
            <w:shd w:val="clear" w:color="auto" w:fill="auto"/>
            <w:noWrap/>
            <w:vAlign w:val="center"/>
            <w:hideMark/>
          </w:tcPr>
          <w:p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2013</w:t>
            </w:r>
          </w:p>
        </w:tc>
        <w:tc>
          <w:tcPr>
            <w:tcW w:w="2127" w:type="dxa"/>
            <w:tcBorders>
              <w:top w:val="single" w:sz="4" w:space="0" w:color="auto"/>
            </w:tcBorders>
            <w:shd w:val="clear" w:color="auto" w:fill="auto"/>
            <w:noWrap/>
            <w:vAlign w:val="center"/>
            <w:hideMark/>
          </w:tcPr>
          <w:p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0.07 (0.06; 0.07)</w:t>
            </w:r>
          </w:p>
        </w:tc>
        <w:tc>
          <w:tcPr>
            <w:tcW w:w="2126" w:type="dxa"/>
            <w:tcBorders>
              <w:top w:val="single" w:sz="4" w:space="0" w:color="auto"/>
            </w:tcBorders>
            <w:shd w:val="clear" w:color="auto" w:fill="auto"/>
            <w:noWrap/>
            <w:vAlign w:val="center"/>
            <w:hideMark/>
          </w:tcPr>
          <w:p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0.06 (0.06; 0.06)</w:t>
            </w:r>
          </w:p>
        </w:tc>
        <w:tc>
          <w:tcPr>
            <w:tcW w:w="1049" w:type="dxa"/>
            <w:tcBorders>
              <w:top w:val="single" w:sz="4" w:space="0" w:color="auto"/>
              <w:right w:val="single" w:sz="4" w:space="0" w:color="auto"/>
            </w:tcBorders>
            <w:shd w:val="clear" w:color="auto" w:fill="auto"/>
            <w:noWrap/>
            <w:vAlign w:val="center"/>
            <w:hideMark/>
          </w:tcPr>
          <w:p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1.08</w:t>
            </w:r>
          </w:p>
        </w:tc>
      </w:tr>
      <w:tr w:rsidR="008A6A09" w:rsidRPr="00896948" w:rsidTr="00896948">
        <w:trPr>
          <w:trHeight w:val="290"/>
        </w:trPr>
        <w:tc>
          <w:tcPr>
            <w:tcW w:w="562" w:type="dxa"/>
            <w:vMerge/>
            <w:tcBorders>
              <w:left w:val="single" w:sz="4" w:space="0" w:color="auto"/>
            </w:tcBorders>
            <w:vAlign w:val="center"/>
            <w:hideMark/>
          </w:tcPr>
          <w:p w:rsidR="008A6A09" w:rsidRPr="00896948" w:rsidRDefault="008A6A09" w:rsidP="008A6A09">
            <w:pPr>
              <w:spacing w:after="0" w:line="240" w:lineRule="auto"/>
              <w:rPr>
                <w:rFonts w:ascii="Calibri" w:eastAsia="Times New Roman" w:hAnsi="Calibri" w:cs="Calibri"/>
                <w:b/>
                <w:bCs/>
                <w:color w:val="000000"/>
                <w:sz w:val="36"/>
                <w:szCs w:val="36"/>
                <w:lang w:val="en-US"/>
              </w:rPr>
            </w:pPr>
          </w:p>
        </w:tc>
        <w:tc>
          <w:tcPr>
            <w:tcW w:w="1985" w:type="dxa"/>
            <w:shd w:val="clear" w:color="auto" w:fill="auto"/>
            <w:noWrap/>
            <w:vAlign w:val="center"/>
            <w:hideMark/>
          </w:tcPr>
          <w:p w:rsidR="008A6A09" w:rsidRPr="00896948" w:rsidRDefault="008A6A09" w:rsidP="00896948">
            <w:pPr>
              <w:spacing w:after="0" w:line="240" w:lineRule="auto"/>
              <w:rPr>
                <w:rFonts w:ascii="Calibri" w:eastAsia="Times New Roman" w:hAnsi="Calibri" w:cs="Calibri"/>
                <w:color w:val="000000"/>
                <w:lang w:val="en-US"/>
              </w:rPr>
            </w:pPr>
            <w:r w:rsidRPr="00896948">
              <w:rPr>
                <w:rFonts w:ascii="Calibri" w:eastAsia="Times New Roman" w:hAnsi="Calibri" w:cs="Calibri"/>
                <w:color w:val="000000"/>
                <w:lang w:val="en-US"/>
              </w:rPr>
              <w:t>non-Hispanic Black</w:t>
            </w:r>
          </w:p>
        </w:tc>
        <w:tc>
          <w:tcPr>
            <w:tcW w:w="850" w:type="dxa"/>
            <w:shd w:val="clear" w:color="auto" w:fill="auto"/>
            <w:noWrap/>
            <w:vAlign w:val="center"/>
            <w:hideMark/>
          </w:tcPr>
          <w:p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2013</w:t>
            </w:r>
          </w:p>
        </w:tc>
        <w:tc>
          <w:tcPr>
            <w:tcW w:w="2127" w:type="dxa"/>
            <w:shd w:val="clear" w:color="auto" w:fill="auto"/>
            <w:noWrap/>
            <w:vAlign w:val="center"/>
            <w:hideMark/>
          </w:tcPr>
          <w:p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0.06 (0.06; 0.07)</w:t>
            </w:r>
          </w:p>
        </w:tc>
        <w:tc>
          <w:tcPr>
            <w:tcW w:w="2126" w:type="dxa"/>
            <w:shd w:val="clear" w:color="auto" w:fill="auto"/>
            <w:noWrap/>
            <w:vAlign w:val="center"/>
            <w:hideMark/>
          </w:tcPr>
          <w:p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0.09 (0.08; 0.10)</w:t>
            </w:r>
          </w:p>
        </w:tc>
        <w:tc>
          <w:tcPr>
            <w:tcW w:w="1049" w:type="dxa"/>
            <w:tcBorders>
              <w:right w:val="single" w:sz="4" w:space="0" w:color="auto"/>
            </w:tcBorders>
            <w:shd w:val="clear" w:color="auto" w:fill="auto"/>
            <w:noWrap/>
            <w:vAlign w:val="center"/>
            <w:hideMark/>
          </w:tcPr>
          <w:p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0.72</w:t>
            </w:r>
          </w:p>
        </w:tc>
      </w:tr>
      <w:tr w:rsidR="008A6A09" w:rsidRPr="00896948" w:rsidTr="00896948">
        <w:trPr>
          <w:trHeight w:val="290"/>
        </w:trPr>
        <w:tc>
          <w:tcPr>
            <w:tcW w:w="562" w:type="dxa"/>
            <w:vMerge/>
            <w:tcBorders>
              <w:left w:val="single" w:sz="4" w:space="0" w:color="auto"/>
            </w:tcBorders>
            <w:vAlign w:val="center"/>
            <w:hideMark/>
          </w:tcPr>
          <w:p w:rsidR="008A6A09" w:rsidRPr="00896948" w:rsidRDefault="008A6A09" w:rsidP="008A6A09">
            <w:pPr>
              <w:spacing w:after="0" w:line="240" w:lineRule="auto"/>
              <w:rPr>
                <w:rFonts w:ascii="Calibri" w:eastAsia="Times New Roman" w:hAnsi="Calibri" w:cs="Calibri"/>
                <w:b/>
                <w:bCs/>
                <w:color w:val="000000"/>
                <w:sz w:val="36"/>
                <w:szCs w:val="36"/>
                <w:lang w:val="en-US"/>
              </w:rPr>
            </w:pPr>
          </w:p>
        </w:tc>
        <w:tc>
          <w:tcPr>
            <w:tcW w:w="1985" w:type="dxa"/>
            <w:shd w:val="clear" w:color="auto" w:fill="auto"/>
            <w:noWrap/>
            <w:vAlign w:val="center"/>
            <w:hideMark/>
          </w:tcPr>
          <w:p w:rsidR="008A6A09" w:rsidRPr="00896948" w:rsidRDefault="008A6A09" w:rsidP="00896948">
            <w:pPr>
              <w:spacing w:after="0" w:line="240" w:lineRule="auto"/>
              <w:rPr>
                <w:rFonts w:ascii="Calibri" w:eastAsia="Times New Roman" w:hAnsi="Calibri" w:cs="Calibri"/>
                <w:color w:val="000000"/>
                <w:lang w:val="en-US"/>
              </w:rPr>
            </w:pPr>
            <w:r w:rsidRPr="00896948">
              <w:rPr>
                <w:rFonts w:ascii="Calibri" w:eastAsia="Times New Roman" w:hAnsi="Calibri" w:cs="Calibri"/>
                <w:color w:val="000000"/>
                <w:lang w:val="en-US"/>
              </w:rPr>
              <w:t>non-Hispanic White</w:t>
            </w:r>
          </w:p>
        </w:tc>
        <w:tc>
          <w:tcPr>
            <w:tcW w:w="850" w:type="dxa"/>
            <w:shd w:val="clear" w:color="auto" w:fill="auto"/>
            <w:noWrap/>
            <w:vAlign w:val="center"/>
            <w:hideMark/>
          </w:tcPr>
          <w:p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2013</w:t>
            </w:r>
          </w:p>
        </w:tc>
        <w:tc>
          <w:tcPr>
            <w:tcW w:w="2127" w:type="dxa"/>
            <w:shd w:val="clear" w:color="auto" w:fill="auto"/>
            <w:noWrap/>
            <w:vAlign w:val="center"/>
            <w:hideMark/>
          </w:tcPr>
          <w:p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0.07 (0.06; 0.07)</w:t>
            </w:r>
          </w:p>
        </w:tc>
        <w:tc>
          <w:tcPr>
            <w:tcW w:w="2126" w:type="dxa"/>
            <w:shd w:val="clear" w:color="auto" w:fill="auto"/>
            <w:noWrap/>
            <w:vAlign w:val="center"/>
            <w:hideMark/>
          </w:tcPr>
          <w:p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0.05 (0.05; 0.06)</w:t>
            </w:r>
          </w:p>
        </w:tc>
        <w:tc>
          <w:tcPr>
            <w:tcW w:w="1049" w:type="dxa"/>
            <w:tcBorders>
              <w:right w:val="single" w:sz="4" w:space="0" w:color="auto"/>
            </w:tcBorders>
            <w:shd w:val="clear" w:color="auto" w:fill="auto"/>
            <w:noWrap/>
            <w:vAlign w:val="center"/>
            <w:hideMark/>
          </w:tcPr>
          <w:p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1.25</w:t>
            </w:r>
          </w:p>
        </w:tc>
      </w:tr>
      <w:tr w:rsidR="008A6A09" w:rsidRPr="00896948" w:rsidTr="00896948">
        <w:trPr>
          <w:trHeight w:val="290"/>
        </w:trPr>
        <w:tc>
          <w:tcPr>
            <w:tcW w:w="562" w:type="dxa"/>
            <w:vMerge/>
            <w:tcBorders>
              <w:left w:val="single" w:sz="4" w:space="0" w:color="auto"/>
            </w:tcBorders>
            <w:vAlign w:val="center"/>
            <w:hideMark/>
          </w:tcPr>
          <w:p w:rsidR="008A6A09" w:rsidRPr="00896948" w:rsidRDefault="008A6A09" w:rsidP="008A6A09">
            <w:pPr>
              <w:spacing w:after="0" w:line="240" w:lineRule="auto"/>
              <w:rPr>
                <w:rFonts w:ascii="Calibri" w:eastAsia="Times New Roman" w:hAnsi="Calibri" w:cs="Calibri"/>
                <w:b/>
                <w:bCs/>
                <w:color w:val="000000"/>
                <w:sz w:val="36"/>
                <w:szCs w:val="36"/>
                <w:lang w:val="en-US"/>
              </w:rPr>
            </w:pPr>
          </w:p>
        </w:tc>
        <w:tc>
          <w:tcPr>
            <w:tcW w:w="1985" w:type="dxa"/>
            <w:tcBorders>
              <w:bottom w:val="single" w:sz="4" w:space="0" w:color="auto"/>
            </w:tcBorders>
            <w:shd w:val="clear" w:color="auto" w:fill="auto"/>
            <w:noWrap/>
            <w:vAlign w:val="center"/>
            <w:hideMark/>
          </w:tcPr>
          <w:p w:rsidR="008A6A09" w:rsidRPr="00896948" w:rsidRDefault="008A6A09" w:rsidP="00896948">
            <w:pPr>
              <w:spacing w:after="0" w:line="240" w:lineRule="auto"/>
              <w:rPr>
                <w:rFonts w:ascii="Calibri" w:eastAsia="Times New Roman" w:hAnsi="Calibri" w:cs="Calibri"/>
                <w:color w:val="000000"/>
                <w:lang w:val="en-US"/>
              </w:rPr>
            </w:pPr>
            <w:r w:rsidRPr="00896948">
              <w:rPr>
                <w:rFonts w:ascii="Calibri" w:eastAsia="Times New Roman" w:hAnsi="Calibri" w:cs="Calibri"/>
                <w:color w:val="000000"/>
                <w:lang w:val="en-US"/>
              </w:rPr>
              <w:t>Hispanic</w:t>
            </w:r>
          </w:p>
        </w:tc>
        <w:tc>
          <w:tcPr>
            <w:tcW w:w="850" w:type="dxa"/>
            <w:tcBorders>
              <w:bottom w:val="single" w:sz="4" w:space="0" w:color="auto"/>
            </w:tcBorders>
            <w:shd w:val="clear" w:color="auto" w:fill="auto"/>
            <w:noWrap/>
            <w:vAlign w:val="center"/>
            <w:hideMark/>
          </w:tcPr>
          <w:p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2013</w:t>
            </w:r>
          </w:p>
        </w:tc>
        <w:tc>
          <w:tcPr>
            <w:tcW w:w="2127" w:type="dxa"/>
            <w:tcBorders>
              <w:bottom w:val="single" w:sz="4" w:space="0" w:color="auto"/>
            </w:tcBorders>
            <w:shd w:val="clear" w:color="auto" w:fill="auto"/>
            <w:noWrap/>
            <w:vAlign w:val="center"/>
            <w:hideMark/>
          </w:tcPr>
          <w:p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0.07 (0.06; 0.08)</w:t>
            </w:r>
          </w:p>
        </w:tc>
        <w:tc>
          <w:tcPr>
            <w:tcW w:w="2126" w:type="dxa"/>
            <w:tcBorders>
              <w:bottom w:val="single" w:sz="4" w:space="0" w:color="auto"/>
            </w:tcBorders>
            <w:shd w:val="clear" w:color="auto" w:fill="auto"/>
            <w:noWrap/>
            <w:vAlign w:val="center"/>
            <w:hideMark/>
          </w:tcPr>
          <w:p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0.09 (0.08; 0.09)</w:t>
            </w:r>
          </w:p>
        </w:tc>
        <w:tc>
          <w:tcPr>
            <w:tcW w:w="1049" w:type="dxa"/>
            <w:tcBorders>
              <w:bottom w:val="single" w:sz="4" w:space="0" w:color="auto"/>
              <w:right w:val="single" w:sz="4" w:space="0" w:color="auto"/>
            </w:tcBorders>
            <w:shd w:val="clear" w:color="auto" w:fill="auto"/>
            <w:noWrap/>
            <w:vAlign w:val="center"/>
            <w:hideMark/>
          </w:tcPr>
          <w:p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0.82</w:t>
            </w:r>
          </w:p>
        </w:tc>
      </w:tr>
      <w:tr w:rsidR="008A6A09" w:rsidRPr="00896948" w:rsidTr="00896948">
        <w:trPr>
          <w:trHeight w:val="290"/>
        </w:trPr>
        <w:tc>
          <w:tcPr>
            <w:tcW w:w="562" w:type="dxa"/>
            <w:vMerge/>
            <w:tcBorders>
              <w:left w:val="single" w:sz="4" w:space="0" w:color="auto"/>
            </w:tcBorders>
            <w:vAlign w:val="center"/>
            <w:hideMark/>
          </w:tcPr>
          <w:p w:rsidR="008A6A09" w:rsidRPr="00896948" w:rsidRDefault="008A6A09" w:rsidP="008A6A09">
            <w:pPr>
              <w:spacing w:after="0" w:line="240" w:lineRule="auto"/>
              <w:rPr>
                <w:rFonts w:ascii="Calibri" w:eastAsia="Times New Roman" w:hAnsi="Calibri" w:cs="Calibri"/>
                <w:b/>
                <w:bCs/>
                <w:color w:val="000000"/>
                <w:sz w:val="36"/>
                <w:szCs w:val="36"/>
                <w:lang w:val="en-US"/>
              </w:rPr>
            </w:pPr>
          </w:p>
        </w:tc>
        <w:tc>
          <w:tcPr>
            <w:tcW w:w="1985" w:type="dxa"/>
            <w:tcBorders>
              <w:top w:val="single" w:sz="4" w:space="0" w:color="auto"/>
            </w:tcBorders>
            <w:shd w:val="clear" w:color="auto" w:fill="auto"/>
            <w:noWrap/>
            <w:vAlign w:val="center"/>
            <w:hideMark/>
          </w:tcPr>
          <w:p w:rsidR="008A6A09" w:rsidRPr="00896948" w:rsidRDefault="008A6A09" w:rsidP="00896948">
            <w:pPr>
              <w:spacing w:after="0" w:line="240" w:lineRule="auto"/>
              <w:rPr>
                <w:rFonts w:ascii="Calibri" w:eastAsia="Times New Roman" w:hAnsi="Calibri" w:cs="Calibri"/>
                <w:color w:val="000000"/>
                <w:lang w:val="en-US"/>
              </w:rPr>
            </w:pPr>
            <w:r w:rsidRPr="00896948">
              <w:rPr>
                <w:rFonts w:ascii="Calibri" w:eastAsia="Times New Roman" w:hAnsi="Calibri" w:cs="Calibri"/>
                <w:color w:val="000000"/>
                <w:lang w:val="en-US"/>
              </w:rPr>
              <w:t>All</w:t>
            </w:r>
          </w:p>
        </w:tc>
        <w:tc>
          <w:tcPr>
            <w:tcW w:w="850" w:type="dxa"/>
            <w:tcBorders>
              <w:top w:val="single" w:sz="4" w:space="0" w:color="auto"/>
            </w:tcBorders>
            <w:shd w:val="clear" w:color="auto" w:fill="auto"/>
            <w:noWrap/>
            <w:vAlign w:val="center"/>
            <w:hideMark/>
          </w:tcPr>
          <w:p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2015</w:t>
            </w:r>
          </w:p>
        </w:tc>
        <w:tc>
          <w:tcPr>
            <w:tcW w:w="2127" w:type="dxa"/>
            <w:tcBorders>
              <w:top w:val="single" w:sz="4" w:space="0" w:color="auto"/>
            </w:tcBorders>
            <w:shd w:val="clear" w:color="auto" w:fill="auto"/>
            <w:noWrap/>
            <w:vAlign w:val="center"/>
            <w:hideMark/>
          </w:tcPr>
          <w:p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0.07 (0.06; 0.07)</w:t>
            </w:r>
          </w:p>
        </w:tc>
        <w:tc>
          <w:tcPr>
            <w:tcW w:w="2126" w:type="dxa"/>
            <w:tcBorders>
              <w:top w:val="single" w:sz="4" w:space="0" w:color="auto"/>
            </w:tcBorders>
            <w:shd w:val="clear" w:color="auto" w:fill="auto"/>
            <w:noWrap/>
            <w:vAlign w:val="center"/>
            <w:hideMark/>
          </w:tcPr>
          <w:p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0.06 (0.06; 0.06)</w:t>
            </w:r>
          </w:p>
        </w:tc>
        <w:tc>
          <w:tcPr>
            <w:tcW w:w="1049" w:type="dxa"/>
            <w:tcBorders>
              <w:top w:val="single" w:sz="4" w:space="0" w:color="auto"/>
              <w:right w:val="single" w:sz="4" w:space="0" w:color="auto"/>
            </w:tcBorders>
            <w:shd w:val="clear" w:color="auto" w:fill="auto"/>
            <w:noWrap/>
            <w:vAlign w:val="center"/>
            <w:hideMark/>
          </w:tcPr>
          <w:p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1.10</w:t>
            </w:r>
          </w:p>
        </w:tc>
      </w:tr>
      <w:tr w:rsidR="008A6A09" w:rsidRPr="00896948" w:rsidTr="00896948">
        <w:trPr>
          <w:trHeight w:val="290"/>
        </w:trPr>
        <w:tc>
          <w:tcPr>
            <w:tcW w:w="562" w:type="dxa"/>
            <w:vMerge/>
            <w:tcBorders>
              <w:left w:val="single" w:sz="4" w:space="0" w:color="auto"/>
            </w:tcBorders>
            <w:vAlign w:val="center"/>
            <w:hideMark/>
          </w:tcPr>
          <w:p w:rsidR="008A6A09" w:rsidRPr="00896948" w:rsidRDefault="008A6A09" w:rsidP="008A6A09">
            <w:pPr>
              <w:spacing w:after="0" w:line="240" w:lineRule="auto"/>
              <w:rPr>
                <w:rFonts w:ascii="Calibri" w:eastAsia="Times New Roman" w:hAnsi="Calibri" w:cs="Calibri"/>
                <w:b/>
                <w:bCs/>
                <w:color w:val="000000"/>
                <w:sz w:val="36"/>
                <w:szCs w:val="36"/>
                <w:lang w:val="en-US"/>
              </w:rPr>
            </w:pPr>
          </w:p>
        </w:tc>
        <w:tc>
          <w:tcPr>
            <w:tcW w:w="1985" w:type="dxa"/>
            <w:shd w:val="clear" w:color="auto" w:fill="auto"/>
            <w:noWrap/>
            <w:vAlign w:val="center"/>
            <w:hideMark/>
          </w:tcPr>
          <w:p w:rsidR="008A6A09" w:rsidRPr="00896948" w:rsidRDefault="008A6A09" w:rsidP="00896948">
            <w:pPr>
              <w:spacing w:after="0" w:line="240" w:lineRule="auto"/>
              <w:rPr>
                <w:rFonts w:ascii="Calibri" w:eastAsia="Times New Roman" w:hAnsi="Calibri" w:cs="Calibri"/>
                <w:color w:val="000000"/>
                <w:lang w:val="en-US"/>
              </w:rPr>
            </w:pPr>
            <w:r w:rsidRPr="00896948">
              <w:rPr>
                <w:rFonts w:ascii="Calibri" w:eastAsia="Times New Roman" w:hAnsi="Calibri" w:cs="Calibri"/>
                <w:color w:val="000000"/>
                <w:lang w:val="en-US"/>
              </w:rPr>
              <w:t>non-Hispanic Black</w:t>
            </w:r>
          </w:p>
        </w:tc>
        <w:tc>
          <w:tcPr>
            <w:tcW w:w="850" w:type="dxa"/>
            <w:shd w:val="clear" w:color="auto" w:fill="auto"/>
            <w:noWrap/>
            <w:vAlign w:val="center"/>
            <w:hideMark/>
          </w:tcPr>
          <w:p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2015</w:t>
            </w:r>
          </w:p>
        </w:tc>
        <w:tc>
          <w:tcPr>
            <w:tcW w:w="2127" w:type="dxa"/>
            <w:shd w:val="clear" w:color="auto" w:fill="auto"/>
            <w:noWrap/>
            <w:vAlign w:val="center"/>
            <w:hideMark/>
          </w:tcPr>
          <w:p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0.05 (0.04; 0.06)</w:t>
            </w:r>
          </w:p>
        </w:tc>
        <w:tc>
          <w:tcPr>
            <w:tcW w:w="2126" w:type="dxa"/>
            <w:shd w:val="clear" w:color="auto" w:fill="auto"/>
            <w:noWrap/>
            <w:vAlign w:val="center"/>
            <w:hideMark/>
          </w:tcPr>
          <w:p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0.09 (0.08; 0.09)</w:t>
            </w:r>
          </w:p>
        </w:tc>
        <w:tc>
          <w:tcPr>
            <w:tcW w:w="1049" w:type="dxa"/>
            <w:tcBorders>
              <w:right w:val="single" w:sz="4" w:space="0" w:color="auto"/>
            </w:tcBorders>
            <w:shd w:val="clear" w:color="auto" w:fill="auto"/>
            <w:noWrap/>
            <w:vAlign w:val="center"/>
            <w:hideMark/>
          </w:tcPr>
          <w:p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0.60</w:t>
            </w:r>
          </w:p>
        </w:tc>
      </w:tr>
      <w:tr w:rsidR="008A6A09" w:rsidRPr="00896948" w:rsidTr="00896948">
        <w:trPr>
          <w:trHeight w:val="290"/>
        </w:trPr>
        <w:tc>
          <w:tcPr>
            <w:tcW w:w="562" w:type="dxa"/>
            <w:vMerge/>
            <w:tcBorders>
              <w:left w:val="single" w:sz="4" w:space="0" w:color="auto"/>
            </w:tcBorders>
            <w:vAlign w:val="center"/>
            <w:hideMark/>
          </w:tcPr>
          <w:p w:rsidR="008A6A09" w:rsidRPr="00896948" w:rsidRDefault="008A6A09" w:rsidP="008A6A09">
            <w:pPr>
              <w:spacing w:after="0" w:line="240" w:lineRule="auto"/>
              <w:rPr>
                <w:rFonts w:ascii="Calibri" w:eastAsia="Times New Roman" w:hAnsi="Calibri" w:cs="Calibri"/>
                <w:b/>
                <w:bCs/>
                <w:color w:val="000000"/>
                <w:sz w:val="36"/>
                <w:szCs w:val="36"/>
                <w:lang w:val="en-US"/>
              </w:rPr>
            </w:pPr>
          </w:p>
        </w:tc>
        <w:tc>
          <w:tcPr>
            <w:tcW w:w="1985" w:type="dxa"/>
            <w:shd w:val="clear" w:color="auto" w:fill="auto"/>
            <w:noWrap/>
            <w:vAlign w:val="center"/>
            <w:hideMark/>
          </w:tcPr>
          <w:p w:rsidR="008A6A09" w:rsidRPr="00896948" w:rsidRDefault="008A6A09" w:rsidP="00896948">
            <w:pPr>
              <w:spacing w:after="0" w:line="240" w:lineRule="auto"/>
              <w:rPr>
                <w:rFonts w:ascii="Calibri" w:eastAsia="Times New Roman" w:hAnsi="Calibri" w:cs="Calibri"/>
                <w:color w:val="000000"/>
                <w:lang w:val="en-US"/>
              </w:rPr>
            </w:pPr>
            <w:r w:rsidRPr="00896948">
              <w:rPr>
                <w:rFonts w:ascii="Calibri" w:eastAsia="Times New Roman" w:hAnsi="Calibri" w:cs="Calibri"/>
                <w:color w:val="000000"/>
                <w:lang w:val="en-US"/>
              </w:rPr>
              <w:t>non-Hispanic White</w:t>
            </w:r>
          </w:p>
        </w:tc>
        <w:tc>
          <w:tcPr>
            <w:tcW w:w="850" w:type="dxa"/>
            <w:shd w:val="clear" w:color="auto" w:fill="auto"/>
            <w:noWrap/>
            <w:vAlign w:val="center"/>
            <w:hideMark/>
          </w:tcPr>
          <w:p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2015</w:t>
            </w:r>
          </w:p>
        </w:tc>
        <w:tc>
          <w:tcPr>
            <w:tcW w:w="2127" w:type="dxa"/>
            <w:shd w:val="clear" w:color="auto" w:fill="auto"/>
            <w:noWrap/>
            <w:vAlign w:val="center"/>
            <w:hideMark/>
          </w:tcPr>
          <w:p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0.07 (0.06; 0.07)</w:t>
            </w:r>
          </w:p>
        </w:tc>
        <w:tc>
          <w:tcPr>
            <w:tcW w:w="2126" w:type="dxa"/>
            <w:shd w:val="clear" w:color="auto" w:fill="auto"/>
            <w:noWrap/>
            <w:vAlign w:val="center"/>
            <w:hideMark/>
          </w:tcPr>
          <w:p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0.05 (0.05; 0.05)</w:t>
            </w:r>
          </w:p>
        </w:tc>
        <w:tc>
          <w:tcPr>
            <w:tcW w:w="1049" w:type="dxa"/>
            <w:tcBorders>
              <w:right w:val="single" w:sz="4" w:space="0" w:color="auto"/>
            </w:tcBorders>
            <w:shd w:val="clear" w:color="auto" w:fill="auto"/>
            <w:noWrap/>
            <w:vAlign w:val="center"/>
            <w:hideMark/>
          </w:tcPr>
          <w:p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1.32</w:t>
            </w:r>
          </w:p>
        </w:tc>
      </w:tr>
      <w:tr w:rsidR="008A6A09" w:rsidRPr="00896948" w:rsidTr="00896948">
        <w:trPr>
          <w:trHeight w:val="290"/>
        </w:trPr>
        <w:tc>
          <w:tcPr>
            <w:tcW w:w="562" w:type="dxa"/>
            <w:vMerge/>
            <w:tcBorders>
              <w:left w:val="single" w:sz="4" w:space="0" w:color="auto"/>
            </w:tcBorders>
            <w:vAlign w:val="center"/>
            <w:hideMark/>
          </w:tcPr>
          <w:p w:rsidR="008A6A09" w:rsidRPr="00896948" w:rsidRDefault="008A6A09" w:rsidP="008A6A09">
            <w:pPr>
              <w:spacing w:after="0" w:line="240" w:lineRule="auto"/>
              <w:rPr>
                <w:rFonts w:ascii="Calibri" w:eastAsia="Times New Roman" w:hAnsi="Calibri" w:cs="Calibri"/>
                <w:b/>
                <w:bCs/>
                <w:color w:val="000000"/>
                <w:sz w:val="36"/>
                <w:szCs w:val="36"/>
                <w:lang w:val="en-US"/>
              </w:rPr>
            </w:pPr>
          </w:p>
        </w:tc>
        <w:tc>
          <w:tcPr>
            <w:tcW w:w="1985" w:type="dxa"/>
            <w:tcBorders>
              <w:bottom w:val="single" w:sz="4" w:space="0" w:color="auto"/>
            </w:tcBorders>
            <w:shd w:val="clear" w:color="auto" w:fill="auto"/>
            <w:noWrap/>
            <w:vAlign w:val="center"/>
            <w:hideMark/>
          </w:tcPr>
          <w:p w:rsidR="008A6A09" w:rsidRPr="00896948" w:rsidRDefault="008A6A09" w:rsidP="00896948">
            <w:pPr>
              <w:spacing w:after="0" w:line="240" w:lineRule="auto"/>
              <w:rPr>
                <w:rFonts w:ascii="Calibri" w:eastAsia="Times New Roman" w:hAnsi="Calibri" w:cs="Calibri"/>
                <w:color w:val="000000"/>
                <w:lang w:val="en-US"/>
              </w:rPr>
            </w:pPr>
            <w:r w:rsidRPr="00896948">
              <w:rPr>
                <w:rFonts w:ascii="Calibri" w:eastAsia="Times New Roman" w:hAnsi="Calibri" w:cs="Calibri"/>
                <w:color w:val="000000"/>
                <w:lang w:val="en-US"/>
              </w:rPr>
              <w:t>Hispanic</w:t>
            </w:r>
          </w:p>
        </w:tc>
        <w:tc>
          <w:tcPr>
            <w:tcW w:w="850" w:type="dxa"/>
            <w:tcBorders>
              <w:bottom w:val="single" w:sz="4" w:space="0" w:color="auto"/>
            </w:tcBorders>
            <w:shd w:val="clear" w:color="auto" w:fill="auto"/>
            <w:noWrap/>
            <w:vAlign w:val="center"/>
            <w:hideMark/>
          </w:tcPr>
          <w:p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2015</w:t>
            </w:r>
          </w:p>
        </w:tc>
        <w:tc>
          <w:tcPr>
            <w:tcW w:w="2127" w:type="dxa"/>
            <w:tcBorders>
              <w:bottom w:val="single" w:sz="4" w:space="0" w:color="auto"/>
            </w:tcBorders>
            <w:shd w:val="clear" w:color="auto" w:fill="auto"/>
            <w:noWrap/>
            <w:vAlign w:val="center"/>
            <w:hideMark/>
          </w:tcPr>
          <w:p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0.07 (0.06; 0.08)</w:t>
            </w:r>
          </w:p>
        </w:tc>
        <w:tc>
          <w:tcPr>
            <w:tcW w:w="2126" w:type="dxa"/>
            <w:tcBorders>
              <w:bottom w:val="single" w:sz="4" w:space="0" w:color="auto"/>
            </w:tcBorders>
            <w:shd w:val="clear" w:color="auto" w:fill="auto"/>
            <w:noWrap/>
            <w:vAlign w:val="center"/>
            <w:hideMark/>
          </w:tcPr>
          <w:p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0.09 (0.08; 0.09)</w:t>
            </w:r>
          </w:p>
        </w:tc>
        <w:tc>
          <w:tcPr>
            <w:tcW w:w="1049" w:type="dxa"/>
            <w:tcBorders>
              <w:bottom w:val="single" w:sz="4" w:space="0" w:color="auto"/>
              <w:right w:val="single" w:sz="4" w:space="0" w:color="auto"/>
            </w:tcBorders>
            <w:shd w:val="clear" w:color="auto" w:fill="auto"/>
            <w:noWrap/>
            <w:vAlign w:val="center"/>
            <w:hideMark/>
          </w:tcPr>
          <w:p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0.85</w:t>
            </w:r>
          </w:p>
        </w:tc>
      </w:tr>
      <w:tr w:rsidR="008A6A09" w:rsidRPr="00896948" w:rsidTr="00896948">
        <w:trPr>
          <w:trHeight w:val="290"/>
        </w:trPr>
        <w:tc>
          <w:tcPr>
            <w:tcW w:w="562" w:type="dxa"/>
            <w:vMerge/>
            <w:tcBorders>
              <w:left w:val="single" w:sz="4" w:space="0" w:color="auto"/>
            </w:tcBorders>
            <w:vAlign w:val="center"/>
            <w:hideMark/>
          </w:tcPr>
          <w:p w:rsidR="008A6A09" w:rsidRPr="00896948" w:rsidRDefault="008A6A09" w:rsidP="008A6A09">
            <w:pPr>
              <w:spacing w:after="0" w:line="240" w:lineRule="auto"/>
              <w:rPr>
                <w:rFonts w:ascii="Calibri" w:eastAsia="Times New Roman" w:hAnsi="Calibri" w:cs="Calibri"/>
                <w:b/>
                <w:bCs/>
                <w:color w:val="000000"/>
                <w:sz w:val="36"/>
                <w:szCs w:val="36"/>
                <w:lang w:val="en-US"/>
              </w:rPr>
            </w:pPr>
          </w:p>
        </w:tc>
        <w:tc>
          <w:tcPr>
            <w:tcW w:w="1985" w:type="dxa"/>
            <w:tcBorders>
              <w:top w:val="single" w:sz="4" w:space="0" w:color="auto"/>
            </w:tcBorders>
            <w:shd w:val="clear" w:color="auto" w:fill="auto"/>
            <w:noWrap/>
            <w:vAlign w:val="center"/>
            <w:hideMark/>
          </w:tcPr>
          <w:p w:rsidR="008A6A09" w:rsidRPr="00896948" w:rsidRDefault="008A6A09" w:rsidP="00896948">
            <w:pPr>
              <w:spacing w:after="0" w:line="240" w:lineRule="auto"/>
              <w:rPr>
                <w:rFonts w:ascii="Calibri" w:eastAsia="Times New Roman" w:hAnsi="Calibri" w:cs="Calibri"/>
                <w:color w:val="000000"/>
                <w:lang w:val="en-US"/>
              </w:rPr>
            </w:pPr>
            <w:r w:rsidRPr="00896948">
              <w:rPr>
                <w:rFonts w:ascii="Calibri" w:eastAsia="Times New Roman" w:hAnsi="Calibri" w:cs="Calibri"/>
                <w:color w:val="000000"/>
                <w:lang w:val="en-US"/>
              </w:rPr>
              <w:t>All</w:t>
            </w:r>
          </w:p>
        </w:tc>
        <w:tc>
          <w:tcPr>
            <w:tcW w:w="850" w:type="dxa"/>
            <w:tcBorders>
              <w:top w:val="single" w:sz="4" w:space="0" w:color="auto"/>
            </w:tcBorders>
            <w:shd w:val="clear" w:color="auto" w:fill="auto"/>
            <w:noWrap/>
            <w:vAlign w:val="center"/>
            <w:hideMark/>
          </w:tcPr>
          <w:p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2017</w:t>
            </w:r>
          </w:p>
        </w:tc>
        <w:tc>
          <w:tcPr>
            <w:tcW w:w="2127" w:type="dxa"/>
            <w:tcBorders>
              <w:top w:val="single" w:sz="4" w:space="0" w:color="auto"/>
            </w:tcBorders>
            <w:shd w:val="clear" w:color="auto" w:fill="auto"/>
            <w:noWrap/>
            <w:vAlign w:val="center"/>
            <w:hideMark/>
          </w:tcPr>
          <w:p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0.07 (0.06; 0.07)</w:t>
            </w:r>
          </w:p>
        </w:tc>
        <w:tc>
          <w:tcPr>
            <w:tcW w:w="2126" w:type="dxa"/>
            <w:tcBorders>
              <w:top w:val="single" w:sz="4" w:space="0" w:color="auto"/>
            </w:tcBorders>
            <w:shd w:val="clear" w:color="auto" w:fill="auto"/>
            <w:noWrap/>
            <w:vAlign w:val="center"/>
            <w:hideMark/>
          </w:tcPr>
          <w:p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0.06 (0.05; 0.06)</w:t>
            </w:r>
          </w:p>
        </w:tc>
        <w:tc>
          <w:tcPr>
            <w:tcW w:w="1049" w:type="dxa"/>
            <w:tcBorders>
              <w:top w:val="single" w:sz="4" w:space="0" w:color="auto"/>
              <w:right w:val="single" w:sz="4" w:space="0" w:color="auto"/>
            </w:tcBorders>
            <w:shd w:val="clear" w:color="auto" w:fill="auto"/>
            <w:noWrap/>
            <w:vAlign w:val="center"/>
            <w:hideMark/>
          </w:tcPr>
          <w:p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1.19</w:t>
            </w:r>
          </w:p>
        </w:tc>
      </w:tr>
      <w:tr w:rsidR="008A6A09" w:rsidRPr="00896948" w:rsidTr="00896948">
        <w:trPr>
          <w:trHeight w:val="290"/>
        </w:trPr>
        <w:tc>
          <w:tcPr>
            <w:tcW w:w="562" w:type="dxa"/>
            <w:vMerge/>
            <w:tcBorders>
              <w:left w:val="single" w:sz="4" w:space="0" w:color="auto"/>
            </w:tcBorders>
            <w:vAlign w:val="center"/>
            <w:hideMark/>
          </w:tcPr>
          <w:p w:rsidR="008A6A09" w:rsidRPr="00896948" w:rsidRDefault="008A6A09" w:rsidP="008A6A09">
            <w:pPr>
              <w:spacing w:after="0" w:line="240" w:lineRule="auto"/>
              <w:rPr>
                <w:rFonts w:ascii="Calibri" w:eastAsia="Times New Roman" w:hAnsi="Calibri" w:cs="Calibri"/>
                <w:b/>
                <w:bCs/>
                <w:color w:val="000000"/>
                <w:sz w:val="36"/>
                <w:szCs w:val="36"/>
                <w:lang w:val="en-US"/>
              </w:rPr>
            </w:pPr>
          </w:p>
        </w:tc>
        <w:tc>
          <w:tcPr>
            <w:tcW w:w="1985" w:type="dxa"/>
            <w:shd w:val="clear" w:color="auto" w:fill="auto"/>
            <w:noWrap/>
            <w:vAlign w:val="center"/>
            <w:hideMark/>
          </w:tcPr>
          <w:p w:rsidR="008A6A09" w:rsidRPr="00896948" w:rsidRDefault="008A6A09" w:rsidP="00896948">
            <w:pPr>
              <w:spacing w:after="0" w:line="240" w:lineRule="auto"/>
              <w:rPr>
                <w:rFonts w:ascii="Calibri" w:eastAsia="Times New Roman" w:hAnsi="Calibri" w:cs="Calibri"/>
                <w:color w:val="000000"/>
                <w:lang w:val="en-US"/>
              </w:rPr>
            </w:pPr>
            <w:r w:rsidRPr="00896948">
              <w:rPr>
                <w:rFonts w:ascii="Calibri" w:eastAsia="Times New Roman" w:hAnsi="Calibri" w:cs="Calibri"/>
                <w:color w:val="000000"/>
                <w:lang w:val="en-US"/>
              </w:rPr>
              <w:t>non-Hispanic Black</w:t>
            </w:r>
          </w:p>
        </w:tc>
        <w:tc>
          <w:tcPr>
            <w:tcW w:w="850" w:type="dxa"/>
            <w:shd w:val="clear" w:color="auto" w:fill="auto"/>
            <w:noWrap/>
            <w:vAlign w:val="center"/>
            <w:hideMark/>
          </w:tcPr>
          <w:p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2017</w:t>
            </w:r>
          </w:p>
        </w:tc>
        <w:tc>
          <w:tcPr>
            <w:tcW w:w="2127" w:type="dxa"/>
            <w:shd w:val="clear" w:color="auto" w:fill="auto"/>
            <w:noWrap/>
            <w:vAlign w:val="center"/>
            <w:hideMark/>
          </w:tcPr>
          <w:p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0.06 (0.06; 0.07)</w:t>
            </w:r>
          </w:p>
        </w:tc>
        <w:tc>
          <w:tcPr>
            <w:tcW w:w="2126" w:type="dxa"/>
            <w:shd w:val="clear" w:color="auto" w:fill="auto"/>
            <w:noWrap/>
            <w:vAlign w:val="center"/>
            <w:hideMark/>
          </w:tcPr>
          <w:p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0.08 (0.08; 0.09)</w:t>
            </w:r>
          </w:p>
        </w:tc>
        <w:tc>
          <w:tcPr>
            <w:tcW w:w="1049" w:type="dxa"/>
            <w:tcBorders>
              <w:right w:val="single" w:sz="4" w:space="0" w:color="auto"/>
            </w:tcBorders>
            <w:shd w:val="clear" w:color="auto" w:fill="auto"/>
            <w:noWrap/>
            <w:vAlign w:val="center"/>
            <w:hideMark/>
          </w:tcPr>
          <w:p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0.78</w:t>
            </w:r>
          </w:p>
        </w:tc>
      </w:tr>
      <w:tr w:rsidR="008A6A09" w:rsidRPr="00896948" w:rsidTr="00896948">
        <w:trPr>
          <w:trHeight w:val="290"/>
        </w:trPr>
        <w:tc>
          <w:tcPr>
            <w:tcW w:w="562" w:type="dxa"/>
            <w:vMerge/>
            <w:tcBorders>
              <w:left w:val="single" w:sz="4" w:space="0" w:color="auto"/>
            </w:tcBorders>
            <w:vAlign w:val="center"/>
            <w:hideMark/>
          </w:tcPr>
          <w:p w:rsidR="008A6A09" w:rsidRPr="00896948" w:rsidRDefault="008A6A09" w:rsidP="008A6A09">
            <w:pPr>
              <w:spacing w:after="0" w:line="240" w:lineRule="auto"/>
              <w:rPr>
                <w:rFonts w:ascii="Calibri" w:eastAsia="Times New Roman" w:hAnsi="Calibri" w:cs="Calibri"/>
                <w:b/>
                <w:bCs/>
                <w:color w:val="000000"/>
                <w:sz w:val="36"/>
                <w:szCs w:val="36"/>
                <w:lang w:val="en-US"/>
              </w:rPr>
            </w:pPr>
          </w:p>
        </w:tc>
        <w:tc>
          <w:tcPr>
            <w:tcW w:w="1985" w:type="dxa"/>
            <w:shd w:val="clear" w:color="auto" w:fill="auto"/>
            <w:noWrap/>
            <w:vAlign w:val="center"/>
            <w:hideMark/>
          </w:tcPr>
          <w:p w:rsidR="008A6A09" w:rsidRPr="00896948" w:rsidRDefault="008A6A09" w:rsidP="00896948">
            <w:pPr>
              <w:spacing w:after="0" w:line="240" w:lineRule="auto"/>
              <w:rPr>
                <w:rFonts w:ascii="Calibri" w:eastAsia="Times New Roman" w:hAnsi="Calibri" w:cs="Calibri"/>
                <w:color w:val="000000"/>
                <w:lang w:val="en-US"/>
              </w:rPr>
            </w:pPr>
            <w:r w:rsidRPr="00896948">
              <w:rPr>
                <w:rFonts w:ascii="Calibri" w:eastAsia="Times New Roman" w:hAnsi="Calibri" w:cs="Calibri"/>
                <w:color w:val="000000"/>
                <w:lang w:val="en-US"/>
              </w:rPr>
              <w:t>non-Hispanic White</w:t>
            </w:r>
          </w:p>
        </w:tc>
        <w:tc>
          <w:tcPr>
            <w:tcW w:w="850" w:type="dxa"/>
            <w:shd w:val="clear" w:color="auto" w:fill="auto"/>
            <w:noWrap/>
            <w:vAlign w:val="center"/>
            <w:hideMark/>
          </w:tcPr>
          <w:p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2017</w:t>
            </w:r>
          </w:p>
        </w:tc>
        <w:tc>
          <w:tcPr>
            <w:tcW w:w="2127" w:type="dxa"/>
            <w:shd w:val="clear" w:color="auto" w:fill="auto"/>
            <w:noWrap/>
            <w:vAlign w:val="center"/>
            <w:hideMark/>
          </w:tcPr>
          <w:p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0.07 (0.06; 0.07)</w:t>
            </w:r>
          </w:p>
        </w:tc>
        <w:tc>
          <w:tcPr>
            <w:tcW w:w="2126" w:type="dxa"/>
            <w:shd w:val="clear" w:color="auto" w:fill="auto"/>
            <w:noWrap/>
            <w:vAlign w:val="center"/>
            <w:hideMark/>
          </w:tcPr>
          <w:p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0.05 (0.04; 0.05)</w:t>
            </w:r>
          </w:p>
        </w:tc>
        <w:tc>
          <w:tcPr>
            <w:tcW w:w="1049" w:type="dxa"/>
            <w:tcBorders>
              <w:right w:val="single" w:sz="4" w:space="0" w:color="auto"/>
            </w:tcBorders>
            <w:shd w:val="clear" w:color="auto" w:fill="auto"/>
            <w:noWrap/>
            <w:vAlign w:val="center"/>
            <w:hideMark/>
          </w:tcPr>
          <w:p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1.47</w:t>
            </w:r>
          </w:p>
        </w:tc>
      </w:tr>
      <w:tr w:rsidR="008A6A09" w:rsidRPr="00896948" w:rsidTr="00896948">
        <w:trPr>
          <w:trHeight w:val="290"/>
        </w:trPr>
        <w:tc>
          <w:tcPr>
            <w:tcW w:w="562" w:type="dxa"/>
            <w:vMerge/>
            <w:tcBorders>
              <w:left w:val="single" w:sz="4" w:space="0" w:color="auto"/>
              <w:bottom w:val="single" w:sz="4" w:space="0" w:color="auto"/>
            </w:tcBorders>
            <w:vAlign w:val="center"/>
            <w:hideMark/>
          </w:tcPr>
          <w:p w:rsidR="008A6A09" w:rsidRPr="00896948" w:rsidRDefault="008A6A09" w:rsidP="008A6A09">
            <w:pPr>
              <w:spacing w:after="0" w:line="240" w:lineRule="auto"/>
              <w:rPr>
                <w:rFonts w:ascii="Calibri" w:eastAsia="Times New Roman" w:hAnsi="Calibri" w:cs="Calibri"/>
                <w:b/>
                <w:bCs/>
                <w:color w:val="000000"/>
                <w:sz w:val="36"/>
                <w:szCs w:val="36"/>
                <w:lang w:val="en-US"/>
              </w:rPr>
            </w:pPr>
          </w:p>
        </w:tc>
        <w:tc>
          <w:tcPr>
            <w:tcW w:w="1985" w:type="dxa"/>
            <w:tcBorders>
              <w:bottom w:val="single" w:sz="4" w:space="0" w:color="auto"/>
            </w:tcBorders>
            <w:shd w:val="clear" w:color="auto" w:fill="auto"/>
            <w:noWrap/>
            <w:vAlign w:val="center"/>
            <w:hideMark/>
          </w:tcPr>
          <w:p w:rsidR="008A6A09" w:rsidRPr="00896948" w:rsidRDefault="008A6A09" w:rsidP="00896948">
            <w:pPr>
              <w:spacing w:after="0" w:line="240" w:lineRule="auto"/>
              <w:rPr>
                <w:rFonts w:ascii="Calibri" w:eastAsia="Times New Roman" w:hAnsi="Calibri" w:cs="Calibri"/>
                <w:color w:val="000000"/>
                <w:lang w:val="en-US"/>
              </w:rPr>
            </w:pPr>
            <w:r w:rsidRPr="00896948">
              <w:rPr>
                <w:rFonts w:ascii="Calibri" w:eastAsia="Times New Roman" w:hAnsi="Calibri" w:cs="Calibri"/>
                <w:color w:val="000000"/>
                <w:lang w:val="en-US"/>
              </w:rPr>
              <w:t>Hispanic</w:t>
            </w:r>
          </w:p>
        </w:tc>
        <w:tc>
          <w:tcPr>
            <w:tcW w:w="850" w:type="dxa"/>
            <w:tcBorders>
              <w:bottom w:val="single" w:sz="4" w:space="0" w:color="auto"/>
            </w:tcBorders>
            <w:shd w:val="clear" w:color="auto" w:fill="auto"/>
            <w:noWrap/>
            <w:vAlign w:val="center"/>
            <w:hideMark/>
          </w:tcPr>
          <w:p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2017</w:t>
            </w:r>
          </w:p>
        </w:tc>
        <w:tc>
          <w:tcPr>
            <w:tcW w:w="2127" w:type="dxa"/>
            <w:tcBorders>
              <w:bottom w:val="single" w:sz="4" w:space="0" w:color="auto"/>
            </w:tcBorders>
            <w:shd w:val="clear" w:color="auto" w:fill="auto"/>
            <w:noWrap/>
            <w:vAlign w:val="center"/>
            <w:hideMark/>
          </w:tcPr>
          <w:p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0.07 (0.06; 0.07)</w:t>
            </w:r>
          </w:p>
        </w:tc>
        <w:tc>
          <w:tcPr>
            <w:tcW w:w="2126" w:type="dxa"/>
            <w:tcBorders>
              <w:bottom w:val="single" w:sz="4" w:space="0" w:color="auto"/>
            </w:tcBorders>
            <w:shd w:val="clear" w:color="auto" w:fill="auto"/>
            <w:noWrap/>
            <w:vAlign w:val="center"/>
            <w:hideMark/>
          </w:tcPr>
          <w:p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0.08 (0.07; 0.09)</w:t>
            </w:r>
          </w:p>
        </w:tc>
        <w:tc>
          <w:tcPr>
            <w:tcW w:w="1049" w:type="dxa"/>
            <w:tcBorders>
              <w:bottom w:val="single" w:sz="4" w:space="0" w:color="auto"/>
              <w:right w:val="single" w:sz="4" w:space="0" w:color="auto"/>
            </w:tcBorders>
            <w:shd w:val="clear" w:color="auto" w:fill="auto"/>
            <w:noWrap/>
            <w:vAlign w:val="center"/>
            <w:hideMark/>
          </w:tcPr>
          <w:p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0.82</w:t>
            </w:r>
          </w:p>
        </w:tc>
      </w:tr>
      <w:tr w:rsidR="008A6A09" w:rsidRPr="00896948" w:rsidTr="00896948">
        <w:trPr>
          <w:trHeight w:val="290"/>
        </w:trPr>
        <w:tc>
          <w:tcPr>
            <w:tcW w:w="562" w:type="dxa"/>
            <w:vMerge w:val="restart"/>
            <w:tcBorders>
              <w:top w:val="single" w:sz="4" w:space="0" w:color="auto"/>
              <w:left w:val="single" w:sz="4" w:space="0" w:color="auto"/>
            </w:tcBorders>
            <w:shd w:val="clear" w:color="auto" w:fill="auto"/>
            <w:textDirection w:val="btLr"/>
            <w:vAlign w:val="center"/>
            <w:hideMark/>
          </w:tcPr>
          <w:p w:rsidR="008A6A09" w:rsidRPr="00896948" w:rsidRDefault="008A6A09" w:rsidP="008A6A09">
            <w:pPr>
              <w:spacing w:after="0" w:line="240" w:lineRule="auto"/>
              <w:jc w:val="center"/>
              <w:rPr>
                <w:rFonts w:ascii="Calibri" w:eastAsia="Times New Roman" w:hAnsi="Calibri" w:cs="Calibri"/>
                <w:b/>
                <w:bCs/>
                <w:color w:val="000000"/>
                <w:sz w:val="36"/>
                <w:szCs w:val="36"/>
                <w:lang w:val="en-US"/>
              </w:rPr>
            </w:pPr>
            <w:r w:rsidRPr="00896948">
              <w:rPr>
                <w:rFonts w:ascii="Calibri" w:eastAsia="Times New Roman" w:hAnsi="Calibri" w:cs="Calibri"/>
                <w:b/>
                <w:bCs/>
                <w:color w:val="000000"/>
                <w:sz w:val="36"/>
                <w:szCs w:val="36"/>
                <w:lang w:val="en-US"/>
              </w:rPr>
              <w:t>ARIC MODEL</w:t>
            </w:r>
          </w:p>
        </w:tc>
        <w:tc>
          <w:tcPr>
            <w:tcW w:w="1985" w:type="dxa"/>
            <w:tcBorders>
              <w:top w:val="single" w:sz="4" w:space="0" w:color="auto"/>
            </w:tcBorders>
            <w:shd w:val="clear" w:color="auto" w:fill="auto"/>
            <w:noWrap/>
            <w:vAlign w:val="center"/>
            <w:hideMark/>
          </w:tcPr>
          <w:p w:rsidR="008A6A09" w:rsidRPr="00896948" w:rsidRDefault="008A6A09" w:rsidP="00896948">
            <w:pPr>
              <w:spacing w:after="0" w:line="240" w:lineRule="auto"/>
              <w:rPr>
                <w:rFonts w:ascii="Calibri" w:eastAsia="Times New Roman" w:hAnsi="Calibri" w:cs="Calibri"/>
                <w:color w:val="000000"/>
                <w:lang w:val="en-US"/>
              </w:rPr>
            </w:pPr>
            <w:r w:rsidRPr="00896948">
              <w:rPr>
                <w:rFonts w:ascii="Calibri" w:eastAsia="Times New Roman" w:hAnsi="Calibri" w:cs="Calibri"/>
                <w:color w:val="000000"/>
                <w:lang w:val="en-US"/>
              </w:rPr>
              <w:t>All</w:t>
            </w:r>
          </w:p>
        </w:tc>
        <w:tc>
          <w:tcPr>
            <w:tcW w:w="850" w:type="dxa"/>
            <w:tcBorders>
              <w:top w:val="single" w:sz="4" w:space="0" w:color="auto"/>
            </w:tcBorders>
            <w:shd w:val="clear" w:color="auto" w:fill="auto"/>
            <w:noWrap/>
            <w:vAlign w:val="center"/>
            <w:hideMark/>
          </w:tcPr>
          <w:p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2008</w:t>
            </w:r>
          </w:p>
        </w:tc>
        <w:tc>
          <w:tcPr>
            <w:tcW w:w="2127" w:type="dxa"/>
            <w:tcBorders>
              <w:top w:val="single" w:sz="4" w:space="0" w:color="auto"/>
            </w:tcBorders>
            <w:shd w:val="clear" w:color="auto" w:fill="auto"/>
            <w:noWrap/>
            <w:vAlign w:val="center"/>
            <w:hideMark/>
          </w:tcPr>
          <w:p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0.12 (0.11; 0.13)</w:t>
            </w:r>
          </w:p>
        </w:tc>
        <w:tc>
          <w:tcPr>
            <w:tcW w:w="2126" w:type="dxa"/>
            <w:tcBorders>
              <w:top w:val="single" w:sz="4" w:space="0" w:color="auto"/>
            </w:tcBorders>
            <w:shd w:val="clear" w:color="auto" w:fill="auto"/>
            <w:noWrap/>
            <w:vAlign w:val="center"/>
            <w:hideMark/>
          </w:tcPr>
          <w:p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0.07 (0.06; 0.07)</w:t>
            </w:r>
          </w:p>
        </w:tc>
        <w:tc>
          <w:tcPr>
            <w:tcW w:w="1049" w:type="dxa"/>
            <w:tcBorders>
              <w:top w:val="single" w:sz="4" w:space="0" w:color="auto"/>
              <w:right w:val="single" w:sz="4" w:space="0" w:color="auto"/>
            </w:tcBorders>
            <w:shd w:val="clear" w:color="auto" w:fill="auto"/>
            <w:noWrap/>
            <w:vAlign w:val="center"/>
            <w:hideMark/>
          </w:tcPr>
          <w:p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1.82</w:t>
            </w:r>
          </w:p>
        </w:tc>
      </w:tr>
      <w:tr w:rsidR="008A6A09" w:rsidRPr="00896948" w:rsidTr="00896948">
        <w:trPr>
          <w:trHeight w:val="290"/>
        </w:trPr>
        <w:tc>
          <w:tcPr>
            <w:tcW w:w="562" w:type="dxa"/>
            <w:vMerge/>
            <w:tcBorders>
              <w:left w:val="single" w:sz="4" w:space="0" w:color="auto"/>
            </w:tcBorders>
            <w:vAlign w:val="center"/>
            <w:hideMark/>
          </w:tcPr>
          <w:p w:rsidR="008A6A09" w:rsidRPr="00896948" w:rsidRDefault="008A6A09" w:rsidP="008A6A09">
            <w:pPr>
              <w:spacing w:after="0" w:line="240" w:lineRule="auto"/>
              <w:rPr>
                <w:rFonts w:ascii="Calibri" w:eastAsia="Times New Roman" w:hAnsi="Calibri" w:cs="Calibri"/>
                <w:b/>
                <w:bCs/>
                <w:color w:val="000000"/>
                <w:sz w:val="36"/>
                <w:szCs w:val="36"/>
                <w:lang w:val="en-US"/>
              </w:rPr>
            </w:pPr>
          </w:p>
        </w:tc>
        <w:tc>
          <w:tcPr>
            <w:tcW w:w="1985" w:type="dxa"/>
            <w:shd w:val="clear" w:color="auto" w:fill="auto"/>
            <w:noWrap/>
            <w:vAlign w:val="center"/>
            <w:hideMark/>
          </w:tcPr>
          <w:p w:rsidR="008A6A09" w:rsidRPr="00896948" w:rsidRDefault="008A6A09" w:rsidP="00896948">
            <w:pPr>
              <w:spacing w:after="0" w:line="240" w:lineRule="auto"/>
              <w:rPr>
                <w:rFonts w:ascii="Calibri" w:eastAsia="Times New Roman" w:hAnsi="Calibri" w:cs="Calibri"/>
                <w:color w:val="000000"/>
                <w:lang w:val="en-US"/>
              </w:rPr>
            </w:pPr>
            <w:r w:rsidRPr="00896948">
              <w:rPr>
                <w:rFonts w:ascii="Calibri" w:eastAsia="Times New Roman" w:hAnsi="Calibri" w:cs="Calibri"/>
                <w:color w:val="000000"/>
                <w:lang w:val="en-US"/>
              </w:rPr>
              <w:t>non-Hispanic Black</w:t>
            </w:r>
          </w:p>
        </w:tc>
        <w:tc>
          <w:tcPr>
            <w:tcW w:w="850" w:type="dxa"/>
            <w:shd w:val="clear" w:color="auto" w:fill="auto"/>
            <w:noWrap/>
            <w:vAlign w:val="center"/>
            <w:hideMark/>
          </w:tcPr>
          <w:p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2008</w:t>
            </w:r>
          </w:p>
        </w:tc>
        <w:tc>
          <w:tcPr>
            <w:tcW w:w="2127" w:type="dxa"/>
            <w:shd w:val="clear" w:color="auto" w:fill="auto"/>
            <w:noWrap/>
            <w:vAlign w:val="center"/>
            <w:hideMark/>
          </w:tcPr>
          <w:p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0.11 (0.09; 0.13)</w:t>
            </w:r>
          </w:p>
        </w:tc>
        <w:tc>
          <w:tcPr>
            <w:tcW w:w="2126" w:type="dxa"/>
            <w:shd w:val="clear" w:color="auto" w:fill="auto"/>
            <w:noWrap/>
            <w:vAlign w:val="center"/>
            <w:hideMark/>
          </w:tcPr>
          <w:p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0.09 (0.09; 0.10)</w:t>
            </w:r>
          </w:p>
        </w:tc>
        <w:tc>
          <w:tcPr>
            <w:tcW w:w="1049" w:type="dxa"/>
            <w:tcBorders>
              <w:right w:val="single" w:sz="4" w:space="0" w:color="auto"/>
            </w:tcBorders>
            <w:shd w:val="clear" w:color="auto" w:fill="auto"/>
            <w:noWrap/>
            <w:vAlign w:val="center"/>
            <w:hideMark/>
          </w:tcPr>
          <w:p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1.22</w:t>
            </w:r>
          </w:p>
        </w:tc>
      </w:tr>
      <w:tr w:rsidR="008A6A09" w:rsidRPr="00896948" w:rsidTr="00896948">
        <w:trPr>
          <w:trHeight w:val="290"/>
        </w:trPr>
        <w:tc>
          <w:tcPr>
            <w:tcW w:w="562" w:type="dxa"/>
            <w:vMerge/>
            <w:tcBorders>
              <w:left w:val="single" w:sz="4" w:space="0" w:color="auto"/>
            </w:tcBorders>
            <w:vAlign w:val="center"/>
            <w:hideMark/>
          </w:tcPr>
          <w:p w:rsidR="008A6A09" w:rsidRPr="00896948" w:rsidRDefault="008A6A09" w:rsidP="008A6A09">
            <w:pPr>
              <w:spacing w:after="0" w:line="240" w:lineRule="auto"/>
              <w:rPr>
                <w:rFonts w:ascii="Calibri" w:eastAsia="Times New Roman" w:hAnsi="Calibri" w:cs="Calibri"/>
                <w:b/>
                <w:bCs/>
                <w:color w:val="000000"/>
                <w:sz w:val="36"/>
                <w:szCs w:val="36"/>
                <w:lang w:val="en-US"/>
              </w:rPr>
            </w:pPr>
          </w:p>
        </w:tc>
        <w:tc>
          <w:tcPr>
            <w:tcW w:w="1985" w:type="dxa"/>
            <w:shd w:val="clear" w:color="auto" w:fill="auto"/>
            <w:noWrap/>
            <w:vAlign w:val="center"/>
            <w:hideMark/>
          </w:tcPr>
          <w:p w:rsidR="008A6A09" w:rsidRPr="00896948" w:rsidRDefault="008A6A09" w:rsidP="00896948">
            <w:pPr>
              <w:spacing w:after="0" w:line="240" w:lineRule="auto"/>
              <w:rPr>
                <w:rFonts w:ascii="Calibri" w:eastAsia="Times New Roman" w:hAnsi="Calibri" w:cs="Calibri"/>
                <w:color w:val="000000"/>
                <w:lang w:val="en-US"/>
              </w:rPr>
            </w:pPr>
            <w:r w:rsidRPr="00896948">
              <w:rPr>
                <w:rFonts w:ascii="Calibri" w:eastAsia="Times New Roman" w:hAnsi="Calibri" w:cs="Calibri"/>
                <w:color w:val="000000"/>
                <w:lang w:val="en-US"/>
              </w:rPr>
              <w:t>non-Hispanic White</w:t>
            </w:r>
          </w:p>
        </w:tc>
        <w:tc>
          <w:tcPr>
            <w:tcW w:w="850" w:type="dxa"/>
            <w:shd w:val="clear" w:color="auto" w:fill="auto"/>
            <w:noWrap/>
            <w:vAlign w:val="center"/>
            <w:hideMark/>
          </w:tcPr>
          <w:p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2008</w:t>
            </w:r>
          </w:p>
        </w:tc>
        <w:tc>
          <w:tcPr>
            <w:tcW w:w="2127" w:type="dxa"/>
            <w:shd w:val="clear" w:color="auto" w:fill="auto"/>
            <w:noWrap/>
            <w:vAlign w:val="center"/>
            <w:hideMark/>
          </w:tcPr>
          <w:p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0.12 (0.11; 0.14)</w:t>
            </w:r>
          </w:p>
        </w:tc>
        <w:tc>
          <w:tcPr>
            <w:tcW w:w="2126" w:type="dxa"/>
            <w:shd w:val="clear" w:color="auto" w:fill="auto"/>
            <w:noWrap/>
            <w:vAlign w:val="center"/>
            <w:hideMark/>
          </w:tcPr>
          <w:p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0.06 (0.06; 0.06)</w:t>
            </w:r>
          </w:p>
        </w:tc>
        <w:tc>
          <w:tcPr>
            <w:tcW w:w="1049" w:type="dxa"/>
            <w:tcBorders>
              <w:right w:val="single" w:sz="4" w:space="0" w:color="auto"/>
            </w:tcBorders>
            <w:shd w:val="clear" w:color="auto" w:fill="auto"/>
            <w:noWrap/>
            <w:vAlign w:val="center"/>
            <w:hideMark/>
          </w:tcPr>
          <w:p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2.14</w:t>
            </w:r>
          </w:p>
        </w:tc>
      </w:tr>
      <w:tr w:rsidR="008A6A09" w:rsidRPr="00896948" w:rsidTr="00896948">
        <w:trPr>
          <w:trHeight w:val="290"/>
        </w:trPr>
        <w:tc>
          <w:tcPr>
            <w:tcW w:w="562" w:type="dxa"/>
            <w:vMerge/>
            <w:tcBorders>
              <w:left w:val="single" w:sz="4" w:space="0" w:color="auto"/>
              <w:bottom w:val="single" w:sz="4" w:space="0" w:color="auto"/>
            </w:tcBorders>
            <w:vAlign w:val="center"/>
            <w:hideMark/>
          </w:tcPr>
          <w:p w:rsidR="008A6A09" w:rsidRPr="00896948" w:rsidRDefault="008A6A09" w:rsidP="008A6A09">
            <w:pPr>
              <w:spacing w:after="0" w:line="240" w:lineRule="auto"/>
              <w:rPr>
                <w:rFonts w:ascii="Calibri" w:eastAsia="Times New Roman" w:hAnsi="Calibri" w:cs="Calibri"/>
                <w:b/>
                <w:bCs/>
                <w:color w:val="000000"/>
                <w:sz w:val="36"/>
                <w:szCs w:val="36"/>
                <w:lang w:val="en-US"/>
              </w:rPr>
            </w:pPr>
          </w:p>
        </w:tc>
        <w:tc>
          <w:tcPr>
            <w:tcW w:w="1985" w:type="dxa"/>
            <w:tcBorders>
              <w:bottom w:val="single" w:sz="4" w:space="0" w:color="auto"/>
            </w:tcBorders>
            <w:shd w:val="clear" w:color="auto" w:fill="auto"/>
            <w:noWrap/>
            <w:vAlign w:val="center"/>
            <w:hideMark/>
          </w:tcPr>
          <w:p w:rsidR="008A6A09" w:rsidRPr="00896948" w:rsidRDefault="008A6A09" w:rsidP="00896948">
            <w:pPr>
              <w:spacing w:after="0" w:line="240" w:lineRule="auto"/>
              <w:rPr>
                <w:rFonts w:ascii="Calibri" w:eastAsia="Times New Roman" w:hAnsi="Calibri" w:cs="Calibri"/>
                <w:color w:val="000000"/>
                <w:lang w:val="en-US"/>
              </w:rPr>
            </w:pPr>
            <w:r w:rsidRPr="00896948">
              <w:rPr>
                <w:rFonts w:ascii="Calibri" w:eastAsia="Times New Roman" w:hAnsi="Calibri" w:cs="Calibri"/>
                <w:color w:val="000000"/>
                <w:lang w:val="en-US"/>
              </w:rPr>
              <w:t>Hispanic</w:t>
            </w:r>
          </w:p>
        </w:tc>
        <w:tc>
          <w:tcPr>
            <w:tcW w:w="850" w:type="dxa"/>
            <w:tcBorders>
              <w:bottom w:val="single" w:sz="4" w:space="0" w:color="auto"/>
            </w:tcBorders>
            <w:shd w:val="clear" w:color="auto" w:fill="auto"/>
            <w:noWrap/>
            <w:vAlign w:val="center"/>
            <w:hideMark/>
          </w:tcPr>
          <w:p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2008</w:t>
            </w:r>
          </w:p>
        </w:tc>
        <w:tc>
          <w:tcPr>
            <w:tcW w:w="2127" w:type="dxa"/>
            <w:tcBorders>
              <w:bottom w:val="single" w:sz="4" w:space="0" w:color="auto"/>
            </w:tcBorders>
            <w:shd w:val="clear" w:color="auto" w:fill="auto"/>
            <w:noWrap/>
            <w:vAlign w:val="center"/>
            <w:hideMark/>
          </w:tcPr>
          <w:p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0.11 (0.1; 0.13)</w:t>
            </w:r>
          </w:p>
        </w:tc>
        <w:tc>
          <w:tcPr>
            <w:tcW w:w="2126" w:type="dxa"/>
            <w:tcBorders>
              <w:bottom w:val="single" w:sz="4" w:space="0" w:color="auto"/>
            </w:tcBorders>
            <w:shd w:val="clear" w:color="auto" w:fill="auto"/>
            <w:noWrap/>
            <w:vAlign w:val="center"/>
            <w:hideMark/>
          </w:tcPr>
          <w:p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0.09 (0.08; 0.10)</w:t>
            </w:r>
          </w:p>
        </w:tc>
        <w:tc>
          <w:tcPr>
            <w:tcW w:w="1049" w:type="dxa"/>
            <w:tcBorders>
              <w:bottom w:val="single" w:sz="4" w:space="0" w:color="auto"/>
              <w:right w:val="single" w:sz="4" w:space="0" w:color="auto"/>
            </w:tcBorders>
            <w:shd w:val="clear" w:color="auto" w:fill="auto"/>
            <w:noWrap/>
            <w:vAlign w:val="center"/>
            <w:hideMark/>
          </w:tcPr>
          <w:p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1.26</w:t>
            </w:r>
          </w:p>
        </w:tc>
      </w:tr>
      <w:tr w:rsidR="008A6A09" w:rsidRPr="00896948" w:rsidTr="00896948">
        <w:trPr>
          <w:trHeight w:val="290"/>
        </w:trPr>
        <w:tc>
          <w:tcPr>
            <w:tcW w:w="562" w:type="dxa"/>
            <w:vMerge/>
            <w:tcBorders>
              <w:top w:val="single" w:sz="4" w:space="0" w:color="auto"/>
              <w:left w:val="single" w:sz="4" w:space="0" w:color="auto"/>
            </w:tcBorders>
            <w:vAlign w:val="center"/>
            <w:hideMark/>
          </w:tcPr>
          <w:p w:rsidR="008A6A09" w:rsidRPr="00896948" w:rsidRDefault="008A6A09" w:rsidP="008A6A09">
            <w:pPr>
              <w:spacing w:after="0" w:line="240" w:lineRule="auto"/>
              <w:rPr>
                <w:rFonts w:ascii="Calibri" w:eastAsia="Times New Roman" w:hAnsi="Calibri" w:cs="Calibri"/>
                <w:b/>
                <w:bCs/>
                <w:color w:val="000000"/>
                <w:sz w:val="36"/>
                <w:szCs w:val="36"/>
                <w:lang w:val="en-US"/>
              </w:rPr>
            </w:pPr>
          </w:p>
        </w:tc>
        <w:tc>
          <w:tcPr>
            <w:tcW w:w="1985" w:type="dxa"/>
            <w:tcBorders>
              <w:top w:val="single" w:sz="4" w:space="0" w:color="auto"/>
            </w:tcBorders>
            <w:shd w:val="clear" w:color="auto" w:fill="auto"/>
            <w:noWrap/>
            <w:vAlign w:val="center"/>
            <w:hideMark/>
          </w:tcPr>
          <w:p w:rsidR="008A6A09" w:rsidRPr="00896948" w:rsidRDefault="008A6A09" w:rsidP="00896948">
            <w:pPr>
              <w:spacing w:after="0" w:line="240" w:lineRule="auto"/>
              <w:rPr>
                <w:rFonts w:ascii="Calibri" w:eastAsia="Times New Roman" w:hAnsi="Calibri" w:cs="Calibri"/>
                <w:color w:val="000000"/>
                <w:lang w:val="en-US"/>
              </w:rPr>
            </w:pPr>
            <w:r w:rsidRPr="00896948">
              <w:rPr>
                <w:rFonts w:ascii="Calibri" w:eastAsia="Times New Roman" w:hAnsi="Calibri" w:cs="Calibri"/>
                <w:color w:val="000000"/>
                <w:lang w:val="en-US"/>
              </w:rPr>
              <w:t>All</w:t>
            </w:r>
          </w:p>
        </w:tc>
        <w:tc>
          <w:tcPr>
            <w:tcW w:w="850" w:type="dxa"/>
            <w:tcBorders>
              <w:top w:val="single" w:sz="4" w:space="0" w:color="auto"/>
            </w:tcBorders>
            <w:shd w:val="clear" w:color="auto" w:fill="auto"/>
            <w:noWrap/>
            <w:vAlign w:val="center"/>
            <w:hideMark/>
          </w:tcPr>
          <w:p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2010</w:t>
            </w:r>
          </w:p>
        </w:tc>
        <w:tc>
          <w:tcPr>
            <w:tcW w:w="2127" w:type="dxa"/>
            <w:tcBorders>
              <w:top w:val="single" w:sz="4" w:space="0" w:color="auto"/>
            </w:tcBorders>
            <w:shd w:val="clear" w:color="auto" w:fill="auto"/>
            <w:noWrap/>
            <w:vAlign w:val="center"/>
            <w:hideMark/>
          </w:tcPr>
          <w:p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0.13 (0.12; 0.14)</w:t>
            </w:r>
          </w:p>
        </w:tc>
        <w:tc>
          <w:tcPr>
            <w:tcW w:w="2126" w:type="dxa"/>
            <w:tcBorders>
              <w:top w:val="single" w:sz="4" w:space="0" w:color="auto"/>
            </w:tcBorders>
            <w:shd w:val="clear" w:color="auto" w:fill="auto"/>
            <w:noWrap/>
            <w:vAlign w:val="center"/>
            <w:hideMark/>
          </w:tcPr>
          <w:p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0.07 (0.07; 0.07)</w:t>
            </w:r>
          </w:p>
        </w:tc>
        <w:tc>
          <w:tcPr>
            <w:tcW w:w="1049" w:type="dxa"/>
            <w:tcBorders>
              <w:top w:val="single" w:sz="4" w:space="0" w:color="auto"/>
              <w:right w:val="single" w:sz="4" w:space="0" w:color="auto"/>
            </w:tcBorders>
            <w:shd w:val="clear" w:color="auto" w:fill="auto"/>
            <w:noWrap/>
            <w:vAlign w:val="center"/>
            <w:hideMark/>
          </w:tcPr>
          <w:p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1.84</w:t>
            </w:r>
          </w:p>
        </w:tc>
      </w:tr>
      <w:tr w:rsidR="008A6A09" w:rsidRPr="00896948" w:rsidTr="00896948">
        <w:trPr>
          <w:trHeight w:val="290"/>
        </w:trPr>
        <w:tc>
          <w:tcPr>
            <w:tcW w:w="562" w:type="dxa"/>
            <w:vMerge/>
            <w:tcBorders>
              <w:left w:val="single" w:sz="4" w:space="0" w:color="auto"/>
            </w:tcBorders>
            <w:vAlign w:val="center"/>
            <w:hideMark/>
          </w:tcPr>
          <w:p w:rsidR="008A6A09" w:rsidRPr="00896948" w:rsidRDefault="008A6A09" w:rsidP="008A6A09">
            <w:pPr>
              <w:spacing w:after="0" w:line="240" w:lineRule="auto"/>
              <w:rPr>
                <w:rFonts w:ascii="Calibri" w:eastAsia="Times New Roman" w:hAnsi="Calibri" w:cs="Calibri"/>
                <w:b/>
                <w:bCs/>
                <w:color w:val="000000"/>
                <w:sz w:val="36"/>
                <w:szCs w:val="36"/>
                <w:lang w:val="en-US"/>
              </w:rPr>
            </w:pPr>
          </w:p>
        </w:tc>
        <w:tc>
          <w:tcPr>
            <w:tcW w:w="1985" w:type="dxa"/>
            <w:shd w:val="clear" w:color="auto" w:fill="auto"/>
            <w:noWrap/>
            <w:vAlign w:val="center"/>
            <w:hideMark/>
          </w:tcPr>
          <w:p w:rsidR="008A6A09" w:rsidRPr="00896948" w:rsidRDefault="008A6A09" w:rsidP="00896948">
            <w:pPr>
              <w:spacing w:after="0" w:line="240" w:lineRule="auto"/>
              <w:rPr>
                <w:rFonts w:ascii="Calibri" w:eastAsia="Times New Roman" w:hAnsi="Calibri" w:cs="Calibri"/>
                <w:color w:val="000000"/>
                <w:lang w:val="en-US"/>
              </w:rPr>
            </w:pPr>
            <w:r w:rsidRPr="00896948">
              <w:rPr>
                <w:rFonts w:ascii="Calibri" w:eastAsia="Times New Roman" w:hAnsi="Calibri" w:cs="Calibri"/>
                <w:color w:val="000000"/>
                <w:lang w:val="en-US"/>
              </w:rPr>
              <w:t>non-Hispanic Black</w:t>
            </w:r>
          </w:p>
        </w:tc>
        <w:tc>
          <w:tcPr>
            <w:tcW w:w="850" w:type="dxa"/>
            <w:shd w:val="clear" w:color="auto" w:fill="auto"/>
            <w:noWrap/>
            <w:vAlign w:val="center"/>
            <w:hideMark/>
          </w:tcPr>
          <w:p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2010</w:t>
            </w:r>
          </w:p>
        </w:tc>
        <w:tc>
          <w:tcPr>
            <w:tcW w:w="2127" w:type="dxa"/>
            <w:shd w:val="clear" w:color="auto" w:fill="auto"/>
            <w:noWrap/>
            <w:vAlign w:val="center"/>
            <w:hideMark/>
          </w:tcPr>
          <w:p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0.12 (0.09; 0.14)</w:t>
            </w:r>
          </w:p>
        </w:tc>
        <w:tc>
          <w:tcPr>
            <w:tcW w:w="2126" w:type="dxa"/>
            <w:shd w:val="clear" w:color="auto" w:fill="auto"/>
            <w:noWrap/>
            <w:vAlign w:val="center"/>
            <w:hideMark/>
          </w:tcPr>
          <w:p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0.10 (0.09; 0.11)</w:t>
            </w:r>
          </w:p>
        </w:tc>
        <w:tc>
          <w:tcPr>
            <w:tcW w:w="1049" w:type="dxa"/>
            <w:tcBorders>
              <w:right w:val="single" w:sz="4" w:space="0" w:color="auto"/>
            </w:tcBorders>
            <w:shd w:val="clear" w:color="auto" w:fill="auto"/>
            <w:noWrap/>
            <w:vAlign w:val="center"/>
            <w:hideMark/>
          </w:tcPr>
          <w:p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1.18</w:t>
            </w:r>
          </w:p>
        </w:tc>
      </w:tr>
      <w:tr w:rsidR="008A6A09" w:rsidRPr="00896948" w:rsidTr="00896948">
        <w:trPr>
          <w:trHeight w:val="290"/>
        </w:trPr>
        <w:tc>
          <w:tcPr>
            <w:tcW w:w="562" w:type="dxa"/>
            <w:vMerge/>
            <w:tcBorders>
              <w:left w:val="single" w:sz="4" w:space="0" w:color="auto"/>
            </w:tcBorders>
            <w:vAlign w:val="center"/>
            <w:hideMark/>
          </w:tcPr>
          <w:p w:rsidR="008A6A09" w:rsidRPr="00896948" w:rsidRDefault="008A6A09" w:rsidP="008A6A09">
            <w:pPr>
              <w:spacing w:after="0" w:line="240" w:lineRule="auto"/>
              <w:rPr>
                <w:rFonts w:ascii="Calibri" w:eastAsia="Times New Roman" w:hAnsi="Calibri" w:cs="Calibri"/>
                <w:b/>
                <w:bCs/>
                <w:color w:val="000000"/>
                <w:sz w:val="36"/>
                <w:szCs w:val="36"/>
                <w:lang w:val="en-US"/>
              </w:rPr>
            </w:pPr>
          </w:p>
        </w:tc>
        <w:tc>
          <w:tcPr>
            <w:tcW w:w="1985" w:type="dxa"/>
            <w:shd w:val="clear" w:color="auto" w:fill="auto"/>
            <w:noWrap/>
            <w:vAlign w:val="center"/>
            <w:hideMark/>
          </w:tcPr>
          <w:p w:rsidR="008A6A09" w:rsidRPr="00896948" w:rsidRDefault="008A6A09" w:rsidP="00896948">
            <w:pPr>
              <w:spacing w:after="0" w:line="240" w:lineRule="auto"/>
              <w:rPr>
                <w:rFonts w:ascii="Calibri" w:eastAsia="Times New Roman" w:hAnsi="Calibri" w:cs="Calibri"/>
                <w:color w:val="000000"/>
                <w:lang w:val="en-US"/>
              </w:rPr>
            </w:pPr>
            <w:r w:rsidRPr="00896948">
              <w:rPr>
                <w:rFonts w:ascii="Calibri" w:eastAsia="Times New Roman" w:hAnsi="Calibri" w:cs="Calibri"/>
                <w:color w:val="000000"/>
                <w:lang w:val="en-US"/>
              </w:rPr>
              <w:t>non-Hispanic White</w:t>
            </w:r>
          </w:p>
        </w:tc>
        <w:tc>
          <w:tcPr>
            <w:tcW w:w="850" w:type="dxa"/>
            <w:shd w:val="clear" w:color="auto" w:fill="auto"/>
            <w:noWrap/>
            <w:vAlign w:val="center"/>
            <w:hideMark/>
          </w:tcPr>
          <w:p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2010</w:t>
            </w:r>
          </w:p>
        </w:tc>
        <w:tc>
          <w:tcPr>
            <w:tcW w:w="2127" w:type="dxa"/>
            <w:shd w:val="clear" w:color="auto" w:fill="auto"/>
            <w:noWrap/>
            <w:vAlign w:val="center"/>
            <w:hideMark/>
          </w:tcPr>
          <w:p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0.13 (0.12; 0.14)</w:t>
            </w:r>
          </w:p>
        </w:tc>
        <w:tc>
          <w:tcPr>
            <w:tcW w:w="2126" w:type="dxa"/>
            <w:shd w:val="clear" w:color="auto" w:fill="auto"/>
            <w:noWrap/>
            <w:vAlign w:val="center"/>
            <w:hideMark/>
          </w:tcPr>
          <w:p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0.06 (0.06; 0.06)</w:t>
            </w:r>
          </w:p>
        </w:tc>
        <w:tc>
          <w:tcPr>
            <w:tcW w:w="1049" w:type="dxa"/>
            <w:tcBorders>
              <w:right w:val="single" w:sz="4" w:space="0" w:color="auto"/>
            </w:tcBorders>
            <w:shd w:val="clear" w:color="auto" w:fill="auto"/>
            <w:noWrap/>
            <w:vAlign w:val="center"/>
            <w:hideMark/>
          </w:tcPr>
          <w:p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2.16</w:t>
            </w:r>
          </w:p>
        </w:tc>
      </w:tr>
      <w:tr w:rsidR="008A6A09" w:rsidRPr="00896948" w:rsidTr="00896948">
        <w:trPr>
          <w:trHeight w:val="290"/>
        </w:trPr>
        <w:tc>
          <w:tcPr>
            <w:tcW w:w="562" w:type="dxa"/>
            <w:vMerge/>
            <w:tcBorders>
              <w:left w:val="single" w:sz="4" w:space="0" w:color="auto"/>
            </w:tcBorders>
            <w:vAlign w:val="center"/>
            <w:hideMark/>
          </w:tcPr>
          <w:p w:rsidR="008A6A09" w:rsidRPr="00896948" w:rsidRDefault="008A6A09" w:rsidP="008A6A09">
            <w:pPr>
              <w:spacing w:after="0" w:line="240" w:lineRule="auto"/>
              <w:rPr>
                <w:rFonts w:ascii="Calibri" w:eastAsia="Times New Roman" w:hAnsi="Calibri" w:cs="Calibri"/>
                <w:b/>
                <w:bCs/>
                <w:color w:val="000000"/>
                <w:sz w:val="36"/>
                <w:szCs w:val="36"/>
                <w:lang w:val="en-US"/>
              </w:rPr>
            </w:pPr>
          </w:p>
        </w:tc>
        <w:tc>
          <w:tcPr>
            <w:tcW w:w="1985" w:type="dxa"/>
            <w:tcBorders>
              <w:bottom w:val="single" w:sz="4" w:space="0" w:color="auto"/>
            </w:tcBorders>
            <w:shd w:val="clear" w:color="auto" w:fill="auto"/>
            <w:noWrap/>
            <w:vAlign w:val="center"/>
            <w:hideMark/>
          </w:tcPr>
          <w:p w:rsidR="008A6A09" w:rsidRPr="00896948" w:rsidRDefault="008A6A09" w:rsidP="00896948">
            <w:pPr>
              <w:spacing w:after="0" w:line="240" w:lineRule="auto"/>
              <w:rPr>
                <w:rFonts w:ascii="Calibri" w:eastAsia="Times New Roman" w:hAnsi="Calibri" w:cs="Calibri"/>
                <w:color w:val="000000"/>
                <w:lang w:val="en-US"/>
              </w:rPr>
            </w:pPr>
            <w:r w:rsidRPr="00896948">
              <w:rPr>
                <w:rFonts w:ascii="Calibri" w:eastAsia="Times New Roman" w:hAnsi="Calibri" w:cs="Calibri"/>
                <w:color w:val="000000"/>
                <w:lang w:val="en-US"/>
              </w:rPr>
              <w:t>Hispanic</w:t>
            </w:r>
          </w:p>
        </w:tc>
        <w:tc>
          <w:tcPr>
            <w:tcW w:w="850" w:type="dxa"/>
            <w:tcBorders>
              <w:bottom w:val="single" w:sz="4" w:space="0" w:color="auto"/>
            </w:tcBorders>
            <w:shd w:val="clear" w:color="auto" w:fill="auto"/>
            <w:noWrap/>
            <w:vAlign w:val="center"/>
            <w:hideMark/>
          </w:tcPr>
          <w:p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2010</w:t>
            </w:r>
          </w:p>
        </w:tc>
        <w:tc>
          <w:tcPr>
            <w:tcW w:w="2127" w:type="dxa"/>
            <w:tcBorders>
              <w:bottom w:val="single" w:sz="4" w:space="0" w:color="auto"/>
            </w:tcBorders>
            <w:shd w:val="clear" w:color="auto" w:fill="auto"/>
            <w:noWrap/>
            <w:vAlign w:val="center"/>
            <w:hideMark/>
          </w:tcPr>
          <w:p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0.12 (0.09; 0.15)</w:t>
            </w:r>
          </w:p>
        </w:tc>
        <w:tc>
          <w:tcPr>
            <w:tcW w:w="2126" w:type="dxa"/>
            <w:tcBorders>
              <w:bottom w:val="single" w:sz="4" w:space="0" w:color="auto"/>
            </w:tcBorders>
            <w:shd w:val="clear" w:color="auto" w:fill="auto"/>
            <w:noWrap/>
            <w:vAlign w:val="center"/>
            <w:hideMark/>
          </w:tcPr>
          <w:p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0.10 (0.09; 0.11)</w:t>
            </w:r>
          </w:p>
        </w:tc>
        <w:tc>
          <w:tcPr>
            <w:tcW w:w="1049" w:type="dxa"/>
            <w:tcBorders>
              <w:bottom w:val="single" w:sz="4" w:space="0" w:color="auto"/>
              <w:right w:val="single" w:sz="4" w:space="0" w:color="auto"/>
            </w:tcBorders>
            <w:shd w:val="clear" w:color="auto" w:fill="auto"/>
            <w:noWrap/>
            <w:vAlign w:val="center"/>
            <w:hideMark/>
          </w:tcPr>
          <w:p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1.24</w:t>
            </w:r>
          </w:p>
        </w:tc>
      </w:tr>
      <w:tr w:rsidR="008A6A09" w:rsidRPr="00896948" w:rsidTr="00896948">
        <w:trPr>
          <w:trHeight w:val="290"/>
        </w:trPr>
        <w:tc>
          <w:tcPr>
            <w:tcW w:w="562" w:type="dxa"/>
            <w:vMerge/>
            <w:tcBorders>
              <w:left w:val="single" w:sz="4" w:space="0" w:color="auto"/>
            </w:tcBorders>
            <w:vAlign w:val="center"/>
            <w:hideMark/>
          </w:tcPr>
          <w:p w:rsidR="008A6A09" w:rsidRPr="00896948" w:rsidRDefault="008A6A09" w:rsidP="008A6A09">
            <w:pPr>
              <w:spacing w:after="0" w:line="240" w:lineRule="auto"/>
              <w:rPr>
                <w:rFonts w:ascii="Calibri" w:eastAsia="Times New Roman" w:hAnsi="Calibri" w:cs="Calibri"/>
                <w:b/>
                <w:bCs/>
                <w:color w:val="000000"/>
                <w:sz w:val="36"/>
                <w:szCs w:val="36"/>
                <w:lang w:val="en-US"/>
              </w:rPr>
            </w:pPr>
          </w:p>
        </w:tc>
        <w:tc>
          <w:tcPr>
            <w:tcW w:w="1985" w:type="dxa"/>
            <w:tcBorders>
              <w:top w:val="single" w:sz="4" w:space="0" w:color="auto"/>
            </w:tcBorders>
            <w:shd w:val="clear" w:color="auto" w:fill="auto"/>
            <w:noWrap/>
            <w:vAlign w:val="center"/>
            <w:hideMark/>
          </w:tcPr>
          <w:p w:rsidR="008A6A09" w:rsidRPr="00896948" w:rsidRDefault="008A6A09" w:rsidP="00896948">
            <w:pPr>
              <w:spacing w:after="0" w:line="240" w:lineRule="auto"/>
              <w:rPr>
                <w:rFonts w:ascii="Calibri" w:eastAsia="Times New Roman" w:hAnsi="Calibri" w:cs="Calibri"/>
                <w:color w:val="000000"/>
                <w:lang w:val="en-US"/>
              </w:rPr>
            </w:pPr>
            <w:r w:rsidRPr="00896948">
              <w:rPr>
                <w:rFonts w:ascii="Calibri" w:eastAsia="Times New Roman" w:hAnsi="Calibri" w:cs="Calibri"/>
                <w:color w:val="000000"/>
                <w:lang w:val="en-US"/>
              </w:rPr>
              <w:t>All</w:t>
            </w:r>
          </w:p>
        </w:tc>
        <w:tc>
          <w:tcPr>
            <w:tcW w:w="850" w:type="dxa"/>
            <w:tcBorders>
              <w:top w:val="single" w:sz="4" w:space="0" w:color="auto"/>
            </w:tcBorders>
            <w:shd w:val="clear" w:color="auto" w:fill="auto"/>
            <w:noWrap/>
            <w:vAlign w:val="center"/>
            <w:hideMark/>
          </w:tcPr>
          <w:p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2012</w:t>
            </w:r>
          </w:p>
        </w:tc>
        <w:tc>
          <w:tcPr>
            <w:tcW w:w="2127" w:type="dxa"/>
            <w:tcBorders>
              <w:top w:val="single" w:sz="4" w:space="0" w:color="auto"/>
            </w:tcBorders>
            <w:shd w:val="clear" w:color="auto" w:fill="auto"/>
            <w:noWrap/>
            <w:vAlign w:val="center"/>
            <w:hideMark/>
          </w:tcPr>
          <w:p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0.13 (0.12; 0.14)</w:t>
            </w:r>
          </w:p>
        </w:tc>
        <w:tc>
          <w:tcPr>
            <w:tcW w:w="2126" w:type="dxa"/>
            <w:tcBorders>
              <w:top w:val="single" w:sz="4" w:space="0" w:color="auto"/>
            </w:tcBorders>
            <w:shd w:val="clear" w:color="auto" w:fill="auto"/>
            <w:noWrap/>
            <w:vAlign w:val="center"/>
            <w:hideMark/>
          </w:tcPr>
          <w:p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0.07 (0.07; 0.07)</w:t>
            </w:r>
          </w:p>
        </w:tc>
        <w:tc>
          <w:tcPr>
            <w:tcW w:w="1049" w:type="dxa"/>
            <w:tcBorders>
              <w:top w:val="single" w:sz="4" w:space="0" w:color="auto"/>
              <w:right w:val="single" w:sz="4" w:space="0" w:color="auto"/>
            </w:tcBorders>
            <w:shd w:val="clear" w:color="auto" w:fill="auto"/>
            <w:noWrap/>
            <w:vAlign w:val="center"/>
            <w:hideMark/>
          </w:tcPr>
          <w:p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1.92</w:t>
            </w:r>
          </w:p>
        </w:tc>
      </w:tr>
      <w:tr w:rsidR="008A6A09" w:rsidRPr="00896948" w:rsidTr="00896948">
        <w:trPr>
          <w:trHeight w:val="290"/>
        </w:trPr>
        <w:tc>
          <w:tcPr>
            <w:tcW w:w="562" w:type="dxa"/>
            <w:vMerge/>
            <w:tcBorders>
              <w:left w:val="single" w:sz="4" w:space="0" w:color="auto"/>
            </w:tcBorders>
            <w:vAlign w:val="center"/>
            <w:hideMark/>
          </w:tcPr>
          <w:p w:rsidR="008A6A09" w:rsidRPr="00896948" w:rsidRDefault="008A6A09" w:rsidP="008A6A09">
            <w:pPr>
              <w:spacing w:after="0" w:line="240" w:lineRule="auto"/>
              <w:rPr>
                <w:rFonts w:ascii="Calibri" w:eastAsia="Times New Roman" w:hAnsi="Calibri" w:cs="Calibri"/>
                <w:b/>
                <w:bCs/>
                <w:color w:val="000000"/>
                <w:sz w:val="36"/>
                <w:szCs w:val="36"/>
                <w:lang w:val="en-US"/>
              </w:rPr>
            </w:pPr>
          </w:p>
        </w:tc>
        <w:tc>
          <w:tcPr>
            <w:tcW w:w="1985" w:type="dxa"/>
            <w:shd w:val="clear" w:color="auto" w:fill="auto"/>
            <w:noWrap/>
            <w:vAlign w:val="center"/>
            <w:hideMark/>
          </w:tcPr>
          <w:p w:rsidR="008A6A09" w:rsidRPr="00896948" w:rsidRDefault="008A6A09" w:rsidP="00896948">
            <w:pPr>
              <w:spacing w:after="0" w:line="240" w:lineRule="auto"/>
              <w:rPr>
                <w:rFonts w:ascii="Calibri" w:eastAsia="Times New Roman" w:hAnsi="Calibri" w:cs="Calibri"/>
                <w:color w:val="000000"/>
                <w:lang w:val="en-US"/>
              </w:rPr>
            </w:pPr>
            <w:r w:rsidRPr="00896948">
              <w:rPr>
                <w:rFonts w:ascii="Calibri" w:eastAsia="Times New Roman" w:hAnsi="Calibri" w:cs="Calibri"/>
                <w:color w:val="000000"/>
                <w:lang w:val="en-US"/>
              </w:rPr>
              <w:t>non-Hispanic Black</w:t>
            </w:r>
          </w:p>
        </w:tc>
        <w:tc>
          <w:tcPr>
            <w:tcW w:w="850" w:type="dxa"/>
            <w:shd w:val="clear" w:color="auto" w:fill="auto"/>
            <w:noWrap/>
            <w:vAlign w:val="center"/>
            <w:hideMark/>
          </w:tcPr>
          <w:p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2012</w:t>
            </w:r>
          </w:p>
        </w:tc>
        <w:tc>
          <w:tcPr>
            <w:tcW w:w="2127" w:type="dxa"/>
            <w:shd w:val="clear" w:color="auto" w:fill="auto"/>
            <w:noWrap/>
            <w:vAlign w:val="center"/>
            <w:hideMark/>
          </w:tcPr>
          <w:p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0.12 (0.1; 0.13)</w:t>
            </w:r>
          </w:p>
        </w:tc>
        <w:tc>
          <w:tcPr>
            <w:tcW w:w="2126" w:type="dxa"/>
            <w:shd w:val="clear" w:color="auto" w:fill="auto"/>
            <w:noWrap/>
            <w:vAlign w:val="center"/>
            <w:hideMark/>
          </w:tcPr>
          <w:p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0.10 (0.09; 0.11)</w:t>
            </w:r>
          </w:p>
        </w:tc>
        <w:tc>
          <w:tcPr>
            <w:tcW w:w="1049" w:type="dxa"/>
            <w:tcBorders>
              <w:right w:val="single" w:sz="4" w:space="0" w:color="auto"/>
            </w:tcBorders>
            <w:shd w:val="clear" w:color="auto" w:fill="auto"/>
            <w:noWrap/>
            <w:vAlign w:val="center"/>
            <w:hideMark/>
          </w:tcPr>
          <w:p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1.18</w:t>
            </w:r>
          </w:p>
        </w:tc>
      </w:tr>
      <w:tr w:rsidR="008A6A09" w:rsidRPr="00896948" w:rsidTr="00896948">
        <w:trPr>
          <w:trHeight w:val="290"/>
        </w:trPr>
        <w:tc>
          <w:tcPr>
            <w:tcW w:w="562" w:type="dxa"/>
            <w:vMerge/>
            <w:tcBorders>
              <w:left w:val="single" w:sz="4" w:space="0" w:color="auto"/>
            </w:tcBorders>
            <w:vAlign w:val="center"/>
            <w:hideMark/>
          </w:tcPr>
          <w:p w:rsidR="008A6A09" w:rsidRPr="00896948" w:rsidRDefault="008A6A09" w:rsidP="008A6A09">
            <w:pPr>
              <w:spacing w:after="0" w:line="240" w:lineRule="auto"/>
              <w:rPr>
                <w:rFonts w:ascii="Calibri" w:eastAsia="Times New Roman" w:hAnsi="Calibri" w:cs="Calibri"/>
                <w:b/>
                <w:bCs/>
                <w:color w:val="000000"/>
                <w:sz w:val="36"/>
                <w:szCs w:val="36"/>
                <w:lang w:val="en-US"/>
              </w:rPr>
            </w:pPr>
          </w:p>
        </w:tc>
        <w:tc>
          <w:tcPr>
            <w:tcW w:w="1985" w:type="dxa"/>
            <w:shd w:val="clear" w:color="auto" w:fill="auto"/>
            <w:noWrap/>
            <w:vAlign w:val="center"/>
            <w:hideMark/>
          </w:tcPr>
          <w:p w:rsidR="008A6A09" w:rsidRPr="00896948" w:rsidRDefault="008A6A09" w:rsidP="00896948">
            <w:pPr>
              <w:spacing w:after="0" w:line="240" w:lineRule="auto"/>
              <w:rPr>
                <w:rFonts w:ascii="Calibri" w:eastAsia="Times New Roman" w:hAnsi="Calibri" w:cs="Calibri"/>
                <w:color w:val="000000"/>
                <w:lang w:val="en-US"/>
              </w:rPr>
            </w:pPr>
            <w:r w:rsidRPr="00896948">
              <w:rPr>
                <w:rFonts w:ascii="Calibri" w:eastAsia="Times New Roman" w:hAnsi="Calibri" w:cs="Calibri"/>
                <w:color w:val="000000"/>
                <w:lang w:val="en-US"/>
              </w:rPr>
              <w:t>non-Hispanic White</w:t>
            </w:r>
          </w:p>
        </w:tc>
        <w:tc>
          <w:tcPr>
            <w:tcW w:w="850" w:type="dxa"/>
            <w:shd w:val="clear" w:color="auto" w:fill="auto"/>
            <w:noWrap/>
            <w:vAlign w:val="center"/>
            <w:hideMark/>
          </w:tcPr>
          <w:p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2012</w:t>
            </w:r>
          </w:p>
        </w:tc>
        <w:tc>
          <w:tcPr>
            <w:tcW w:w="2127" w:type="dxa"/>
            <w:shd w:val="clear" w:color="auto" w:fill="auto"/>
            <w:noWrap/>
            <w:vAlign w:val="center"/>
            <w:hideMark/>
          </w:tcPr>
          <w:p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0.14 (0.13; 0.15)</w:t>
            </w:r>
          </w:p>
        </w:tc>
        <w:tc>
          <w:tcPr>
            <w:tcW w:w="2126" w:type="dxa"/>
            <w:shd w:val="clear" w:color="auto" w:fill="auto"/>
            <w:noWrap/>
            <w:vAlign w:val="center"/>
            <w:hideMark/>
          </w:tcPr>
          <w:p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0.06 (0.06; 0.06)</w:t>
            </w:r>
          </w:p>
        </w:tc>
        <w:tc>
          <w:tcPr>
            <w:tcW w:w="1049" w:type="dxa"/>
            <w:tcBorders>
              <w:right w:val="single" w:sz="4" w:space="0" w:color="auto"/>
            </w:tcBorders>
            <w:shd w:val="clear" w:color="auto" w:fill="auto"/>
            <w:noWrap/>
            <w:vAlign w:val="center"/>
            <w:hideMark/>
          </w:tcPr>
          <w:p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2.27</w:t>
            </w:r>
          </w:p>
        </w:tc>
      </w:tr>
      <w:tr w:rsidR="008A6A09" w:rsidRPr="00896948" w:rsidTr="00896948">
        <w:trPr>
          <w:trHeight w:val="290"/>
        </w:trPr>
        <w:tc>
          <w:tcPr>
            <w:tcW w:w="562" w:type="dxa"/>
            <w:vMerge/>
            <w:tcBorders>
              <w:left w:val="single" w:sz="4" w:space="0" w:color="auto"/>
            </w:tcBorders>
            <w:vAlign w:val="center"/>
            <w:hideMark/>
          </w:tcPr>
          <w:p w:rsidR="008A6A09" w:rsidRPr="00896948" w:rsidRDefault="008A6A09" w:rsidP="008A6A09">
            <w:pPr>
              <w:spacing w:after="0" w:line="240" w:lineRule="auto"/>
              <w:rPr>
                <w:rFonts w:ascii="Calibri" w:eastAsia="Times New Roman" w:hAnsi="Calibri" w:cs="Calibri"/>
                <w:b/>
                <w:bCs/>
                <w:color w:val="000000"/>
                <w:sz w:val="36"/>
                <w:szCs w:val="36"/>
                <w:lang w:val="en-US"/>
              </w:rPr>
            </w:pPr>
          </w:p>
        </w:tc>
        <w:tc>
          <w:tcPr>
            <w:tcW w:w="1985" w:type="dxa"/>
            <w:tcBorders>
              <w:bottom w:val="single" w:sz="4" w:space="0" w:color="auto"/>
            </w:tcBorders>
            <w:shd w:val="clear" w:color="auto" w:fill="auto"/>
            <w:noWrap/>
            <w:vAlign w:val="center"/>
            <w:hideMark/>
          </w:tcPr>
          <w:p w:rsidR="008A6A09" w:rsidRPr="00896948" w:rsidRDefault="008A6A09" w:rsidP="00896948">
            <w:pPr>
              <w:spacing w:after="0" w:line="240" w:lineRule="auto"/>
              <w:rPr>
                <w:rFonts w:ascii="Calibri" w:eastAsia="Times New Roman" w:hAnsi="Calibri" w:cs="Calibri"/>
                <w:color w:val="000000"/>
                <w:lang w:val="en-US"/>
              </w:rPr>
            </w:pPr>
            <w:r w:rsidRPr="00896948">
              <w:rPr>
                <w:rFonts w:ascii="Calibri" w:eastAsia="Times New Roman" w:hAnsi="Calibri" w:cs="Calibri"/>
                <w:color w:val="000000"/>
                <w:lang w:val="en-US"/>
              </w:rPr>
              <w:t>Hispanic</w:t>
            </w:r>
          </w:p>
        </w:tc>
        <w:tc>
          <w:tcPr>
            <w:tcW w:w="850" w:type="dxa"/>
            <w:tcBorders>
              <w:bottom w:val="single" w:sz="4" w:space="0" w:color="auto"/>
            </w:tcBorders>
            <w:shd w:val="clear" w:color="auto" w:fill="auto"/>
            <w:noWrap/>
            <w:vAlign w:val="center"/>
            <w:hideMark/>
          </w:tcPr>
          <w:p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2012</w:t>
            </w:r>
          </w:p>
        </w:tc>
        <w:tc>
          <w:tcPr>
            <w:tcW w:w="2127" w:type="dxa"/>
            <w:tcBorders>
              <w:bottom w:val="single" w:sz="4" w:space="0" w:color="auto"/>
            </w:tcBorders>
            <w:shd w:val="clear" w:color="auto" w:fill="auto"/>
            <w:noWrap/>
            <w:vAlign w:val="center"/>
            <w:hideMark/>
          </w:tcPr>
          <w:p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0.14 (0.1; 0.17)</w:t>
            </w:r>
          </w:p>
        </w:tc>
        <w:tc>
          <w:tcPr>
            <w:tcW w:w="2126" w:type="dxa"/>
            <w:tcBorders>
              <w:bottom w:val="single" w:sz="4" w:space="0" w:color="auto"/>
            </w:tcBorders>
            <w:shd w:val="clear" w:color="auto" w:fill="auto"/>
            <w:noWrap/>
            <w:vAlign w:val="center"/>
            <w:hideMark/>
          </w:tcPr>
          <w:p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0.10 (0.09; 0.11)</w:t>
            </w:r>
          </w:p>
        </w:tc>
        <w:tc>
          <w:tcPr>
            <w:tcW w:w="1049" w:type="dxa"/>
            <w:tcBorders>
              <w:bottom w:val="single" w:sz="4" w:space="0" w:color="auto"/>
              <w:right w:val="single" w:sz="4" w:space="0" w:color="auto"/>
            </w:tcBorders>
            <w:shd w:val="clear" w:color="auto" w:fill="auto"/>
            <w:noWrap/>
            <w:vAlign w:val="center"/>
            <w:hideMark/>
          </w:tcPr>
          <w:p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1.39</w:t>
            </w:r>
          </w:p>
        </w:tc>
      </w:tr>
      <w:tr w:rsidR="008A6A09" w:rsidRPr="00896948" w:rsidTr="00896948">
        <w:trPr>
          <w:trHeight w:val="290"/>
        </w:trPr>
        <w:tc>
          <w:tcPr>
            <w:tcW w:w="562" w:type="dxa"/>
            <w:vMerge/>
            <w:tcBorders>
              <w:left w:val="single" w:sz="4" w:space="0" w:color="auto"/>
            </w:tcBorders>
            <w:vAlign w:val="center"/>
            <w:hideMark/>
          </w:tcPr>
          <w:p w:rsidR="008A6A09" w:rsidRPr="00896948" w:rsidRDefault="008A6A09" w:rsidP="008A6A09">
            <w:pPr>
              <w:spacing w:after="0" w:line="240" w:lineRule="auto"/>
              <w:rPr>
                <w:rFonts w:ascii="Calibri" w:eastAsia="Times New Roman" w:hAnsi="Calibri" w:cs="Calibri"/>
                <w:b/>
                <w:bCs/>
                <w:color w:val="000000"/>
                <w:sz w:val="36"/>
                <w:szCs w:val="36"/>
                <w:lang w:val="en-US"/>
              </w:rPr>
            </w:pPr>
          </w:p>
        </w:tc>
        <w:tc>
          <w:tcPr>
            <w:tcW w:w="1985" w:type="dxa"/>
            <w:tcBorders>
              <w:top w:val="single" w:sz="4" w:space="0" w:color="auto"/>
            </w:tcBorders>
            <w:shd w:val="clear" w:color="auto" w:fill="auto"/>
            <w:noWrap/>
            <w:vAlign w:val="center"/>
            <w:hideMark/>
          </w:tcPr>
          <w:p w:rsidR="008A6A09" w:rsidRPr="00896948" w:rsidRDefault="008A6A09" w:rsidP="00896948">
            <w:pPr>
              <w:spacing w:after="0" w:line="240" w:lineRule="auto"/>
              <w:rPr>
                <w:rFonts w:ascii="Calibri" w:eastAsia="Times New Roman" w:hAnsi="Calibri" w:cs="Calibri"/>
                <w:color w:val="000000"/>
                <w:lang w:val="en-US"/>
              </w:rPr>
            </w:pPr>
            <w:r w:rsidRPr="00896948">
              <w:rPr>
                <w:rFonts w:ascii="Calibri" w:eastAsia="Times New Roman" w:hAnsi="Calibri" w:cs="Calibri"/>
                <w:color w:val="000000"/>
                <w:lang w:val="en-US"/>
              </w:rPr>
              <w:t>All</w:t>
            </w:r>
          </w:p>
        </w:tc>
        <w:tc>
          <w:tcPr>
            <w:tcW w:w="850" w:type="dxa"/>
            <w:tcBorders>
              <w:top w:val="single" w:sz="4" w:space="0" w:color="auto"/>
            </w:tcBorders>
            <w:shd w:val="clear" w:color="auto" w:fill="auto"/>
            <w:noWrap/>
            <w:vAlign w:val="center"/>
            <w:hideMark/>
          </w:tcPr>
          <w:p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2014</w:t>
            </w:r>
          </w:p>
        </w:tc>
        <w:tc>
          <w:tcPr>
            <w:tcW w:w="2127" w:type="dxa"/>
            <w:tcBorders>
              <w:top w:val="single" w:sz="4" w:space="0" w:color="auto"/>
            </w:tcBorders>
            <w:shd w:val="clear" w:color="auto" w:fill="auto"/>
            <w:noWrap/>
            <w:vAlign w:val="center"/>
            <w:hideMark/>
          </w:tcPr>
          <w:p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0.14 (0.12; 0.16)</w:t>
            </w:r>
          </w:p>
        </w:tc>
        <w:tc>
          <w:tcPr>
            <w:tcW w:w="2126" w:type="dxa"/>
            <w:tcBorders>
              <w:top w:val="single" w:sz="4" w:space="0" w:color="auto"/>
            </w:tcBorders>
            <w:shd w:val="clear" w:color="auto" w:fill="auto"/>
            <w:noWrap/>
            <w:vAlign w:val="center"/>
            <w:hideMark/>
          </w:tcPr>
          <w:p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0.07 (0.07; 0.07)</w:t>
            </w:r>
          </w:p>
        </w:tc>
        <w:tc>
          <w:tcPr>
            <w:tcW w:w="1049" w:type="dxa"/>
            <w:tcBorders>
              <w:top w:val="single" w:sz="4" w:space="0" w:color="auto"/>
              <w:right w:val="single" w:sz="4" w:space="0" w:color="auto"/>
            </w:tcBorders>
            <w:shd w:val="clear" w:color="auto" w:fill="auto"/>
            <w:noWrap/>
            <w:vAlign w:val="center"/>
            <w:hideMark/>
          </w:tcPr>
          <w:p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2.02</w:t>
            </w:r>
          </w:p>
        </w:tc>
      </w:tr>
      <w:tr w:rsidR="008A6A09" w:rsidRPr="00896948" w:rsidTr="00896948">
        <w:trPr>
          <w:trHeight w:val="290"/>
        </w:trPr>
        <w:tc>
          <w:tcPr>
            <w:tcW w:w="562" w:type="dxa"/>
            <w:vMerge/>
            <w:tcBorders>
              <w:left w:val="single" w:sz="4" w:space="0" w:color="auto"/>
            </w:tcBorders>
            <w:vAlign w:val="center"/>
            <w:hideMark/>
          </w:tcPr>
          <w:p w:rsidR="008A6A09" w:rsidRPr="00896948" w:rsidRDefault="008A6A09" w:rsidP="008A6A09">
            <w:pPr>
              <w:spacing w:after="0" w:line="240" w:lineRule="auto"/>
              <w:rPr>
                <w:rFonts w:ascii="Calibri" w:eastAsia="Times New Roman" w:hAnsi="Calibri" w:cs="Calibri"/>
                <w:b/>
                <w:bCs/>
                <w:color w:val="000000"/>
                <w:sz w:val="36"/>
                <w:szCs w:val="36"/>
                <w:lang w:val="en-US"/>
              </w:rPr>
            </w:pPr>
          </w:p>
        </w:tc>
        <w:tc>
          <w:tcPr>
            <w:tcW w:w="1985" w:type="dxa"/>
            <w:shd w:val="clear" w:color="auto" w:fill="auto"/>
            <w:noWrap/>
            <w:vAlign w:val="center"/>
            <w:hideMark/>
          </w:tcPr>
          <w:p w:rsidR="008A6A09" w:rsidRPr="00896948" w:rsidRDefault="008A6A09" w:rsidP="00896948">
            <w:pPr>
              <w:spacing w:after="0" w:line="240" w:lineRule="auto"/>
              <w:rPr>
                <w:rFonts w:ascii="Calibri" w:eastAsia="Times New Roman" w:hAnsi="Calibri" w:cs="Calibri"/>
                <w:color w:val="000000"/>
                <w:lang w:val="en-US"/>
              </w:rPr>
            </w:pPr>
            <w:r w:rsidRPr="00896948">
              <w:rPr>
                <w:rFonts w:ascii="Calibri" w:eastAsia="Times New Roman" w:hAnsi="Calibri" w:cs="Calibri"/>
                <w:color w:val="000000"/>
                <w:lang w:val="en-US"/>
              </w:rPr>
              <w:t>non-Hispanic Black</w:t>
            </w:r>
          </w:p>
        </w:tc>
        <w:tc>
          <w:tcPr>
            <w:tcW w:w="850" w:type="dxa"/>
            <w:shd w:val="clear" w:color="auto" w:fill="auto"/>
            <w:noWrap/>
            <w:vAlign w:val="center"/>
            <w:hideMark/>
          </w:tcPr>
          <w:p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2014</w:t>
            </w:r>
          </w:p>
        </w:tc>
        <w:tc>
          <w:tcPr>
            <w:tcW w:w="2127" w:type="dxa"/>
            <w:shd w:val="clear" w:color="auto" w:fill="auto"/>
            <w:noWrap/>
            <w:vAlign w:val="center"/>
            <w:hideMark/>
          </w:tcPr>
          <w:p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0.13 (0.11; 0.15)</w:t>
            </w:r>
          </w:p>
        </w:tc>
        <w:tc>
          <w:tcPr>
            <w:tcW w:w="2126" w:type="dxa"/>
            <w:shd w:val="clear" w:color="auto" w:fill="auto"/>
            <w:noWrap/>
            <w:vAlign w:val="center"/>
            <w:hideMark/>
          </w:tcPr>
          <w:p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0.10 (0.09; 0.1)</w:t>
            </w:r>
          </w:p>
        </w:tc>
        <w:tc>
          <w:tcPr>
            <w:tcW w:w="1049" w:type="dxa"/>
            <w:tcBorders>
              <w:right w:val="single" w:sz="4" w:space="0" w:color="auto"/>
            </w:tcBorders>
            <w:shd w:val="clear" w:color="auto" w:fill="auto"/>
            <w:noWrap/>
            <w:vAlign w:val="center"/>
            <w:hideMark/>
          </w:tcPr>
          <w:p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1.34</w:t>
            </w:r>
          </w:p>
        </w:tc>
      </w:tr>
      <w:tr w:rsidR="008A6A09" w:rsidRPr="00896948" w:rsidTr="00896948">
        <w:trPr>
          <w:trHeight w:val="290"/>
        </w:trPr>
        <w:tc>
          <w:tcPr>
            <w:tcW w:w="562" w:type="dxa"/>
            <w:vMerge/>
            <w:tcBorders>
              <w:left w:val="single" w:sz="4" w:space="0" w:color="auto"/>
            </w:tcBorders>
            <w:vAlign w:val="center"/>
            <w:hideMark/>
          </w:tcPr>
          <w:p w:rsidR="008A6A09" w:rsidRPr="00896948" w:rsidRDefault="008A6A09" w:rsidP="008A6A09">
            <w:pPr>
              <w:spacing w:after="0" w:line="240" w:lineRule="auto"/>
              <w:rPr>
                <w:rFonts w:ascii="Calibri" w:eastAsia="Times New Roman" w:hAnsi="Calibri" w:cs="Calibri"/>
                <w:b/>
                <w:bCs/>
                <w:color w:val="000000"/>
                <w:sz w:val="36"/>
                <w:szCs w:val="36"/>
                <w:lang w:val="en-US"/>
              </w:rPr>
            </w:pPr>
          </w:p>
        </w:tc>
        <w:tc>
          <w:tcPr>
            <w:tcW w:w="1985" w:type="dxa"/>
            <w:shd w:val="clear" w:color="auto" w:fill="auto"/>
            <w:noWrap/>
            <w:vAlign w:val="center"/>
            <w:hideMark/>
          </w:tcPr>
          <w:p w:rsidR="008A6A09" w:rsidRPr="00896948" w:rsidRDefault="008A6A09" w:rsidP="00896948">
            <w:pPr>
              <w:spacing w:after="0" w:line="240" w:lineRule="auto"/>
              <w:rPr>
                <w:rFonts w:ascii="Calibri" w:eastAsia="Times New Roman" w:hAnsi="Calibri" w:cs="Calibri"/>
                <w:color w:val="000000"/>
                <w:lang w:val="en-US"/>
              </w:rPr>
            </w:pPr>
            <w:r w:rsidRPr="00896948">
              <w:rPr>
                <w:rFonts w:ascii="Calibri" w:eastAsia="Times New Roman" w:hAnsi="Calibri" w:cs="Calibri"/>
                <w:color w:val="000000"/>
                <w:lang w:val="en-US"/>
              </w:rPr>
              <w:t>non-Hispanic White</w:t>
            </w:r>
          </w:p>
        </w:tc>
        <w:tc>
          <w:tcPr>
            <w:tcW w:w="850" w:type="dxa"/>
            <w:shd w:val="clear" w:color="auto" w:fill="auto"/>
            <w:noWrap/>
            <w:vAlign w:val="center"/>
            <w:hideMark/>
          </w:tcPr>
          <w:p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2014</w:t>
            </w:r>
          </w:p>
        </w:tc>
        <w:tc>
          <w:tcPr>
            <w:tcW w:w="2127" w:type="dxa"/>
            <w:shd w:val="clear" w:color="auto" w:fill="auto"/>
            <w:noWrap/>
            <w:vAlign w:val="center"/>
            <w:hideMark/>
          </w:tcPr>
          <w:p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0.14 (0.12; 0.16)</w:t>
            </w:r>
          </w:p>
        </w:tc>
        <w:tc>
          <w:tcPr>
            <w:tcW w:w="2126" w:type="dxa"/>
            <w:shd w:val="clear" w:color="auto" w:fill="auto"/>
            <w:noWrap/>
            <w:vAlign w:val="center"/>
            <w:hideMark/>
          </w:tcPr>
          <w:p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0.06 (0.06; 0.06)</w:t>
            </w:r>
          </w:p>
        </w:tc>
        <w:tc>
          <w:tcPr>
            <w:tcW w:w="1049" w:type="dxa"/>
            <w:tcBorders>
              <w:right w:val="single" w:sz="4" w:space="0" w:color="auto"/>
            </w:tcBorders>
            <w:shd w:val="clear" w:color="auto" w:fill="auto"/>
            <w:noWrap/>
            <w:vAlign w:val="center"/>
            <w:hideMark/>
          </w:tcPr>
          <w:p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2.43</w:t>
            </w:r>
          </w:p>
        </w:tc>
      </w:tr>
      <w:tr w:rsidR="008A6A09" w:rsidRPr="00896948" w:rsidTr="00896948">
        <w:trPr>
          <w:trHeight w:val="290"/>
        </w:trPr>
        <w:tc>
          <w:tcPr>
            <w:tcW w:w="562" w:type="dxa"/>
            <w:vMerge/>
            <w:tcBorders>
              <w:left w:val="single" w:sz="4" w:space="0" w:color="auto"/>
            </w:tcBorders>
            <w:vAlign w:val="center"/>
            <w:hideMark/>
          </w:tcPr>
          <w:p w:rsidR="008A6A09" w:rsidRPr="00896948" w:rsidRDefault="008A6A09" w:rsidP="008A6A09">
            <w:pPr>
              <w:spacing w:after="0" w:line="240" w:lineRule="auto"/>
              <w:rPr>
                <w:rFonts w:ascii="Calibri" w:eastAsia="Times New Roman" w:hAnsi="Calibri" w:cs="Calibri"/>
                <w:b/>
                <w:bCs/>
                <w:color w:val="000000"/>
                <w:sz w:val="36"/>
                <w:szCs w:val="36"/>
                <w:lang w:val="en-US"/>
              </w:rPr>
            </w:pPr>
          </w:p>
        </w:tc>
        <w:tc>
          <w:tcPr>
            <w:tcW w:w="1985" w:type="dxa"/>
            <w:tcBorders>
              <w:bottom w:val="single" w:sz="4" w:space="0" w:color="auto"/>
            </w:tcBorders>
            <w:shd w:val="clear" w:color="auto" w:fill="auto"/>
            <w:noWrap/>
            <w:vAlign w:val="center"/>
            <w:hideMark/>
          </w:tcPr>
          <w:p w:rsidR="008A6A09" w:rsidRPr="00896948" w:rsidRDefault="008A6A09" w:rsidP="00896948">
            <w:pPr>
              <w:spacing w:after="0" w:line="240" w:lineRule="auto"/>
              <w:rPr>
                <w:rFonts w:ascii="Calibri" w:eastAsia="Times New Roman" w:hAnsi="Calibri" w:cs="Calibri"/>
                <w:color w:val="000000"/>
                <w:lang w:val="en-US"/>
              </w:rPr>
            </w:pPr>
            <w:r w:rsidRPr="00896948">
              <w:rPr>
                <w:rFonts w:ascii="Calibri" w:eastAsia="Times New Roman" w:hAnsi="Calibri" w:cs="Calibri"/>
                <w:color w:val="000000"/>
                <w:lang w:val="en-US"/>
              </w:rPr>
              <w:t>Hispanic</w:t>
            </w:r>
          </w:p>
        </w:tc>
        <w:tc>
          <w:tcPr>
            <w:tcW w:w="850" w:type="dxa"/>
            <w:tcBorders>
              <w:bottom w:val="single" w:sz="4" w:space="0" w:color="auto"/>
            </w:tcBorders>
            <w:shd w:val="clear" w:color="auto" w:fill="auto"/>
            <w:noWrap/>
            <w:vAlign w:val="center"/>
            <w:hideMark/>
          </w:tcPr>
          <w:p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2014</w:t>
            </w:r>
          </w:p>
        </w:tc>
        <w:tc>
          <w:tcPr>
            <w:tcW w:w="2127" w:type="dxa"/>
            <w:tcBorders>
              <w:bottom w:val="single" w:sz="4" w:space="0" w:color="auto"/>
            </w:tcBorders>
            <w:shd w:val="clear" w:color="auto" w:fill="auto"/>
            <w:noWrap/>
            <w:vAlign w:val="center"/>
            <w:hideMark/>
          </w:tcPr>
          <w:p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0.13 (0.12; 0.15)</w:t>
            </w:r>
          </w:p>
        </w:tc>
        <w:tc>
          <w:tcPr>
            <w:tcW w:w="2126" w:type="dxa"/>
            <w:tcBorders>
              <w:bottom w:val="single" w:sz="4" w:space="0" w:color="auto"/>
            </w:tcBorders>
            <w:shd w:val="clear" w:color="auto" w:fill="auto"/>
            <w:noWrap/>
            <w:vAlign w:val="center"/>
            <w:hideMark/>
          </w:tcPr>
          <w:p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0.10 (0.09; 0.1)</w:t>
            </w:r>
          </w:p>
        </w:tc>
        <w:tc>
          <w:tcPr>
            <w:tcW w:w="1049" w:type="dxa"/>
            <w:tcBorders>
              <w:bottom w:val="single" w:sz="4" w:space="0" w:color="auto"/>
              <w:right w:val="single" w:sz="4" w:space="0" w:color="auto"/>
            </w:tcBorders>
            <w:shd w:val="clear" w:color="auto" w:fill="auto"/>
            <w:noWrap/>
            <w:vAlign w:val="center"/>
            <w:hideMark/>
          </w:tcPr>
          <w:p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1.40</w:t>
            </w:r>
          </w:p>
        </w:tc>
      </w:tr>
      <w:tr w:rsidR="008A6A09" w:rsidRPr="00896948" w:rsidTr="00896948">
        <w:trPr>
          <w:trHeight w:val="290"/>
        </w:trPr>
        <w:tc>
          <w:tcPr>
            <w:tcW w:w="562" w:type="dxa"/>
            <w:vMerge/>
            <w:tcBorders>
              <w:left w:val="single" w:sz="4" w:space="0" w:color="auto"/>
            </w:tcBorders>
            <w:vAlign w:val="center"/>
            <w:hideMark/>
          </w:tcPr>
          <w:p w:rsidR="008A6A09" w:rsidRPr="00896948" w:rsidRDefault="008A6A09" w:rsidP="008A6A09">
            <w:pPr>
              <w:spacing w:after="0" w:line="240" w:lineRule="auto"/>
              <w:rPr>
                <w:rFonts w:ascii="Calibri" w:eastAsia="Times New Roman" w:hAnsi="Calibri" w:cs="Calibri"/>
                <w:b/>
                <w:bCs/>
                <w:color w:val="000000"/>
                <w:sz w:val="36"/>
                <w:szCs w:val="36"/>
                <w:lang w:val="en-US"/>
              </w:rPr>
            </w:pPr>
          </w:p>
        </w:tc>
        <w:tc>
          <w:tcPr>
            <w:tcW w:w="1985" w:type="dxa"/>
            <w:tcBorders>
              <w:top w:val="single" w:sz="4" w:space="0" w:color="auto"/>
            </w:tcBorders>
            <w:shd w:val="clear" w:color="auto" w:fill="auto"/>
            <w:noWrap/>
            <w:vAlign w:val="center"/>
            <w:hideMark/>
          </w:tcPr>
          <w:p w:rsidR="008A6A09" w:rsidRPr="00896948" w:rsidRDefault="008A6A09" w:rsidP="00896948">
            <w:pPr>
              <w:spacing w:after="0" w:line="240" w:lineRule="auto"/>
              <w:rPr>
                <w:rFonts w:ascii="Calibri" w:eastAsia="Times New Roman" w:hAnsi="Calibri" w:cs="Calibri"/>
                <w:color w:val="000000"/>
                <w:lang w:val="en-US"/>
              </w:rPr>
            </w:pPr>
            <w:r w:rsidRPr="00896948">
              <w:rPr>
                <w:rFonts w:ascii="Calibri" w:eastAsia="Times New Roman" w:hAnsi="Calibri" w:cs="Calibri"/>
                <w:color w:val="000000"/>
                <w:lang w:val="en-US"/>
              </w:rPr>
              <w:t>All</w:t>
            </w:r>
          </w:p>
        </w:tc>
        <w:tc>
          <w:tcPr>
            <w:tcW w:w="850" w:type="dxa"/>
            <w:tcBorders>
              <w:top w:val="single" w:sz="4" w:space="0" w:color="auto"/>
            </w:tcBorders>
            <w:shd w:val="clear" w:color="auto" w:fill="auto"/>
            <w:noWrap/>
            <w:vAlign w:val="center"/>
            <w:hideMark/>
          </w:tcPr>
          <w:p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2016</w:t>
            </w:r>
          </w:p>
        </w:tc>
        <w:tc>
          <w:tcPr>
            <w:tcW w:w="2127" w:type="dxa"/>
            <w:tcBorders>
              <w:top w:val="single" w:sz="4" w:space="0" w:color="auto"/>
            </w:tcBorders>
            <w:shd w:val="clear" w:color="auto" w:fill="auto"/>
            <w:noWrap/>
            <w:vAlign w:val="center"/>
            <w:hideMark/>
          </w:tcPr>
          <w:p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0.12 (0.11; 0.13)</w:t>
            </w:r>
          </w:p>
        </w:tc>
        <w:tc>
          <w:tcPr>
            <w:tcW w:w="2126" w:type="dxa"/>
            <w:tcBorders>
              <w:top w:val="single" w:sz="4" w:space="0" w:color="auto"/>
            </w:tcBorders>
            <w:shd w:val="clear" w:color="auto" w:fill="auto"/>
            <w:noWrap/>
            <w:vAlign w:val="center"/>
            <w:hideMark/>
          </w:tcPr>
          <w:p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0.07 (0.06; 0.07)</w:t>
            </w:r>
          </w:p>
        </w:tc>
        <w:tc>
          <w:tcPr>
            <w:tcW w:w="1049" w:type="dxa"/>
            <w:tcBorders>
              <w:top w:val="single" w:sz="4" w:space="0" w:color="auto"/>
              <w:right w:val="single" w:sz="4" w:space="0" w:color="auto"/>
            </w:tcBorders>
            <w:shd w:val="clear" w:color="auto" w:fill="auto"/>
            <w:noWrap/>
            <w:vAlign w:val="center"/>
            <w:hideMark/>
          </w:tcPr>
          <w:p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1.85</w:t>
            </w:r>
          </w:p>
        </w:tc>
      </w:tr>
      <w:tr w:rsidR="008A6A09" w:rsidRPr="00896948" w:rsidTr="00896948">
        <w:trPr>
          <w:trHeight w:val="290"/>
        </w:trPr>
        <w:tc>
          <w:tcPr>
            <w:tcW w:w="562" w:type="dxa"/>
            <w:vMerge/>
            <w:tcBorders>
              <w:left w:val="single" w:sz="4" w:space="0" w:color="auto"/>
            </w:tcBorders>
            <w:vAlign w:val="center"/>
            <w:hideMark/>
          </w:tcPr>
          <w:p w:rsidR="008A6A09" w:rsidRPr="00896948" w:rsidRDefault="008A6A09" w:rsidP="008A6A09">
            <w:pPr>
              <w:spacing w:after="0" w:line="240" w:lineRule="auto"/>
              <w:rPr>
                <w:rFonts w:ascii="Calibri" w:eastAsia="Times New Roman" w:hAnsi="Calibri" w:cs="Calibri"/>
                <w:b/>
                <w:bCs/>
                <w:color w:val="000000"/>
                <w:sz w:val="36"/>
                <w:szCs w:val="36"/>
                <w:lang w:val="en-US"/>
              </w:rPr>
            </w:pPr>
          </w:p>
        </w:tc>
        <w:tc>
          <w:tcPr>
            <w:tcW w:w="1985" w:type="dxa"/>
            <w:shd w:val="clear" w:color="auto" w:fill="auto"/>
            <w:noWrap/>
            <w:vAlign w:val="center"/>
            <w:hideMark/>
          </w:tcPr>
          <w:p w:rsidR="008A6A09" w:rsidRPr="00896948" w:rsidRDefault="008A6A09" w:rsidP="00896948">
            <w:pPr>
              <w:spacing w:after="0" w:line="240" w:lineRule="auto"/>
              <w:rPr>
                <w:rFonts w:ascii="Calibri" w:eastAsia="Times New Roman" w:hAnsi="Calibri" w:cs="Calibri"/>
                <w:color w:val="000000"/>
                <w:lang w:val="en-US"/>
              </w:rPr>
            </w:pPr>
            <w:r w:rsidRPr="00896948">
              <w:rPr>
                <w:rFonts w:ascii="Calibri" w:eastAsia="Times New Roman" w:hAnsi="Calibri" w:cs="Calibri"/>
                <w:color w:val="000000"/>
                <w:lang w:val="en-US"/>
              </w:rPr>
              <w:t>non-Hispanic Black</w:t>
            </w:r>
          </w:p>
        </w:tc>
        <w:tc>
          <w:tcPr>
            <w:tcW w:w="850" w:type="dxa"/>
            <w:shd w:val="clear" w:color="auto" w:fill="auto"/>
            <w:noWrap/>
            <w:vAlign w:val="center"/>
            <w:hideMark/>
          </w:tcPr>
          <w:p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2016</w:t>
            </w:r>
          </w:p>
        </w:tc>
        <w:tc>
          <w:tcPr>
            <w:tcW w:w="2127" w:type="dxa"/>
            <w:shd w:val="clear" w:color="auto" w:fill="auto"/>
            <w:noWrap/>
            <w:vAlign w:val="center"/>
            <w:hideMark/>
          </w:tcPr>
          <w:p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0.10 (0.07; 0.13)</w:t>
            </w:r>
          </w:p>
        </w:tc>
        <w:tc>
          <w:tcPr>
            <w:tcW w:w="2126" w:type="dxa"/>
            <w:shd w:val="clear" w:color="auto" w:fill="auto"/>
            <w:noWrap/>
            <w:vAlign w:val="center"/>
            <w:hideMark/>
          </w:tcPr>
          <w:p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0.10 (0.09; 0.1)</w:t>
            </w:r>
          </w:p>
        </w:tc>
        <w:tc>
          <w:tcPr>
            <w:tcW w:w="1049" w:type="dxa"/>
            <w:tcBorders>
              <w:right w:val="single" w:sz="4" w:space="0" w:color="auto"/>
            </w:tcBorders>
            <w:shd w:val="clear" w:color="auto" w:fill="auto"/>
            <w:noWrap/>
            <w:vAlign w:val="center"/>
            <w:hideMark/>
          </w:tcPr>
          <w:p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1.04</w:t>
            </w:r>
          </w:p>
        </w:tc>
      </w:tr>
      <w:tr w:rsidR="008A6A09" w:rsidRPr="00896948" w:rsidTr="00896948">
        <w:trPr>
          <w:trHeight w:val="290"/>
        </w:trPr>
        <w:tc>
          <w:tcPr>
            <w:tcW w:w="562" w:type="dxa"/>
            <w:vMerge/>
            <w:tcBorders>
              <w:left w:val="single" w:sz="4" w:space="0" w:color="auto"/>
            </w:tcBorders>
            <w:vAlign w:val="center"/>
            <w:hideMark/>
          </w:tcPr>
          <w:p w:rsidR="008A6A09" w:rsidRPr="00896948" w:rsidRDefault="008A6A09" w:rsidP="008A6A09">
            <w:pPr>
              <w:spacing w:after="0" w:line="240" w:lineRule="auto"/>
              <w:rPr>
                <w:rFonts w:ascii="Calibri" w:eastAsia="Times New Roman" w:hAnsi="Calibri" w:cs="Calibri"/>
                <w:b/>
                <w:bCs/>
                <w:color w:val="000000"/>
                <w:sz w:val="36"/>
                <w:szCs w:val="36"/>
                <w:lang w:val="en-US"/>
              </w:rPr>
            </w:pPr>
          </w:p>
        </w:tc>
        <w:tc>
          <w:tcPr>
            <w:tcW w:w="1985" w:type="dxa"/>
            <w:shd w:val="clear" w:color="auto" w:fill="auto"/>
            <w:noWrap/>
            <w:vAlign w:val="center"/>
            <w:hideMark/>
          </w:tcPr>
          <w:p w:rsidR="008A6A09" w:rsidRPr="00896948" w:rsidRDefault="008A6A09" w:rsidP="00896948">
            <w:pPr>
              <w:spacing w:after="0" w:line="240" w:lineRule="auto"/>
              <w:rPr>
                <w:rFonts w:ascii="Calibri" w:eastAsia="Times New Roman" w:hAnsi="Calibri" w:cs="Calibri"/>
                <w:color w:val="000000"/>
                <w:lang w:val="en-US"/>
              </w:rPr>
            </w:pPr>
            <w:r w:rsidRPr="00896948">
              <w:rPr>
                <w:rFonts w:ascii="Calibri" w:eastAsia="Times New Roman" w:hAnsi="Calibri" w:cs="Calibri"/>
                <w:color w:val="000000"/>
                <w:lang w:val="en-US"/>
              </w:rPr>
              <w:t>non-Hispanic White</w:t>
            </w:r>
          </w:p>
        </w:tc>
        <w:tc>
          <w:tcPr>
            <w:tcW w:w="850" w:type="dxa"/>
            <w:shd w:val="clear" w:color="auto" w:fill="auto"/>
            <w:noWrap/>
            <w:vAlign w:val="center"/>
            <w:hideMark/>
          </w:tcPr>
          <w:p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2016</w:t>
            </w:r>
          </w:p>
        </w:tc>
        <w:tc>
          <w:tcPr>
            <w:tcW w:w="2127" w:type="dxa"/>
            <w:shd w:val="clear" w:color="auto" w:fill="auto"/>
            <w:noWrap/>
            <w:vAlign w:val="center"/>
            <w:hideMark/>
          </w:tcPr>
          <w:p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0.12 (0.11; 0.14)</w:t>
            </w:r>
          </w:p>
        </w:tc>
        <w:tc>
          <w:tcPr>
            <w:tcW w:w="2126" w:type="dxa"/>
            <w:shd w:val="clear" w:color="auto" w:fill="auto"/>
            <w:noWrap/>
            <w:vAlign w:val="center"/>
            <w:hideMark/>
          </w:tcPr>
          <w:p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0.06 (0.05; 0.06)</w:t>
            </w:r>
          </w:p>
        </w:tc>
        <w:tc>
          <w:tcPr>
            <w:tcW w:w="1049" w:type="dxa"/>
            <w:tcBorders>
              <w:right w:val="single" w:sz="4" w:space="0" w:color="auto"/>
            </w:tcBorders>
            <w:shd w:val="clear" w:color="auto" w:fill="auto"/>
            <w:noWrap/>
            <w:vAlign w:val="center"/>
            <w:hideMark/>
          </w:tcPr>
          <w:p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2.24</w:t>
            </w:r>
          </w:p>
        </w:tc>
      </w:tr>
      <w:tr w:rsidR="008A6A09" w:rsidRPr="00896948" w:rsidTr="00896948">
        <w:trPr>
          <w:trHeight w:val="290"/>
        </w:trPr>
        <w:tc>
          <w:tcPr>
            <w:tcW w:w="562" w:type="dxa"/>
            <w:vMerge/>
            <w:tcBorders>
              <w:left w:val="single" w:sz="4" w:space="0" w:color="auto"/>
            </w:tcBorders>
            <w:vAlign w:val="center"/>
            <w:hideMark/>
          </w:tcPr>
          <w:p w:rsidR="008A6A09" w:rsidRPr="00896948" w:rsidRDefault="008A6A09" w:rsidP="008A6A09">
            <w:pPr>
              <w:spacing w:after="0" w:line="240" w:lineRule="auto"/>
              <w:rPr>
                <w:rFonts w:ascii="Calibri" w:eastAsia="Times New Roman" w:hAnsi="Calibri" w:cs="Calibri"/>
                <w:b/>
                <w:bCs/>
                <w:color w:val="000000"/>
                <w:sz w:val="36"/>
                <w:szCs w:val="36"/>
                <w:lang w:val="en-US"/>
              </w:rPr>
            </w:pPr>
          </w:p>
        </w:tc>
        <w:tc>
          <w:tcPr>
            <w:tcW w:w="1985" w:type="dxa"/>
            <w:tcBorders>
              <w:bottom w:val="single" w:sz="4" w:space="0" w:color="auto"/>
            </w:tcBorders>
            <w:shd w:val="clear" w:color="auto" w:fill="auto"/>
            <w:noWrap/>
            <w:vAlign w:val="center"/>
            <w:hideMark/>
          </w:tcPr>
          <w:p w:rsidR="008A6A09" w:rsidRPr="00896948" w:rsidRDefault="008A6A09" w:rsidP="00896948">
            <w:pPr>
              <w:spacing w:after="0" w:line="240" w:lineRule="auto"/>
              <w:rPr>
                <w:rFonts w:ascii="Calibri" w:eastAsia="Times New Roman" w:hAnsi="Calibri" w:cs="Calibri"/>
                <w:color w:val="000000"/>
                <w:lang w:val="en-US"/>
              </w:rPr>
            </w:pPr>
            <w:r w:rsidRPr="00896948">
              <w:rPr>
                <w:rFonts w:ascii="Calibri" w:eastAsia="Times New Roman" w:hAnsi="Calibri" w:cs="Calibri"/>
                <w:color w:val="000000"/>
                <w:lang w:val="en-US"/>
              </w:rPr>
              <w:t>Hispanic</w:t>
            </w:r>
          </w:p>
        </w:tc>
        <w:tc>
          <w:tcPr>
            <w:tcW w:w="850" w:type="dxa"/>
            <w:tcBorders>
              <w:bottom w:val="single" w:sz="4" w:space="0" w:color="auto"/>
            </w:tcBorders>
            <w:shd w:val="clear" w:color="auto" w:fill="auto"/>
            <w:noWrap/>
            <w:vAlign w:val="center"/>
            <w:hideMark/>
          </w:tcPr>
          <w:p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2016</w:t>
            </w:r>
          </w:p>
        </w:tc>
        <w:tc>
          <w:tcPr>
            <w:tcW w:w="2127" w:type="dxa"/>
            <w:tcBorders>
              <w:bottom w:val="single" w:sz="4" w:space="0" w:color="auto"/>
            </w:tcBorders>
            <w:shd w:val="clear" w:color="auto" w:fill="auto"/>
            <w:noWrap/>
            <w:vAlign w:val="center"/>
            <w:hideMark/>
          </w:tcPr>
          <w:p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0.13 (0.11; 0.15)</w:t>
            </w:r>
          </w:p>
        </w:tc>
        <w:tc>
          <w:tcPr>
            <w:tcW w:w="2126" w:type="dxa"/>
            <w:tcBorders>
              <w:bottom w:val="single" w:sz="4" w:space="0" w:color="auto"/>
            </w:tcBorders>
            <w:shd w:val="clear" w:color="auto" w:fill="auto"/>
            <w:noWrap/>
            <w:vAlign w:val="center"/>
            <w:hideMark/>
          </w:tcPr>
          <w:p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0.10 (0.09; 0.10)</w:t>
            </w:r>
          </w:p>
        </w:tc>
        <w:tc>
          <w:tcPr>
            <w:tcW w:w="1049" w:type="dxa"/>
            <w:tcBorders>
              <w:bottom w:val="single" w:sz="4" w:space="0" w:color="auto"/>
              <w:right w:val="single" w:sz="4" w:space="0" w:color="auto"/>
            </w:tcBorders>
            <w:shd w:val="clear" w:color="auto" w:fill="auto"/>
            <w:noWrap/>
            <w:vAlign w:val="center"/>
            <w:hideMark/>
          </w:tcPr>
          <w:p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1.40</w:t>
            </w:r>
          </w:p>
        </w:tc>
      </w:tr>
      <w:tr w:rsidR="008A6A09" w:rsidRPr="00896948" w:rsidTr="00896948">
        <w:trPr>
          <w:trHeight w:val="290"/>
        </w:trPr>
        <w:tc>
          <w:tcPr>
            <w:tcW w:w="562" w:type="dxa"/>
            <w:vMerge/>
            <w:tcBorders>
              <w:left w:val="single" w:sz="4" w:space="0" w:color="auto"/>
            </w:tcBorders>
            <w:vAlign w:val="center"/>
            <w:hideMark/>
          </w:tcPr>
          <w:p w:rsidR="008A6A09" w:rsidRPr="00896948" w:rsidRDefault="008A6A09" w:rsidP="008A6A09">
            <w:pPr>
              <w:spacing w:after="0" w:line="240" w:lineRule="auto"/>
              <w:rPr>
                <w:rFonts w:ascii="Calibri" w:eastAsia="Times New Roman" w:hAnsi="Calibri" w:cs="Calibri"/>
                <w:b/>
                <w:bCs/>
                <w:color w:val="000000"/>
                <w:sz w:val="36"/>
                <w:szCs w:val="36"/>
                <w:lang w:val="en-US"/>
              </w:rPr>
            </w:pPr>
          </w:p>
        </w:tc>
        <w:tc>
          <w:tcPr>
            <w:tcW w:w="1985" w:type="dxa"/>
            <w:tcBorders>
              <w:top w:val="single" w:sz="4" w:space="0" w:color="auto"/>
            </w:tcBorders>
            <w:shd w:val="clear" w:color="auto" w:fill="auto"/>
            <w:noWrap/>
            <w:vAlign w:val="center"/>
            <w:hideMark/>
          </w:tcPr>
          <w:p w:rsidR="008A6A09" w:rsidRPr="00896948" w:rsidRDefault="008A6A09" w:rsidP="00896948">
            <w:pPr>
              <w:spacing w:after="0" w:line="240" w:lineRule="auto"/>
              <w:rPr>
                <w:rFonts w:ascii="Calibri" w:eastAsia="Times New Roman" w:hAnsi="Calibri" w:cs="Calibri"/>
                <w:color w:val="000000"/>
                <w:lang w:val="en-US"/>
              </w:rPr>
            </w:pPr>
            <w:r w:rsidRPr="00896948">
              <w:rPr>
                <w:rFonts w:ascii="Calibri" w:eastAsia="Times New Roman" w:hAnsi="Calibri" w:cs="Calibri"/>
                <w:color w:val="000000"/>
                <w:lang w:val="en-US"/>
              </w:rPr>
              <w:t>All</w:t>
            </w:r>
          </w:p>
        </w:tc>
        <w:tc>
          <w:tcPr>
            <w:tcW w:w="850" w:type="dxa"/>
            <w:tcBorders>
              <w:top w:val="single" w:sz="4" w:space="0" w:color="auto"/>
            </w:tcBorders>
            <w:shd w:val="clear" w:color="auto" w:fill="auto"/>
            <w:noWrap/>
            <w:vAlign w:val="center"/>
            <w:hideMark/>
          </w:tcPr>
          <w:p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2018</w:t>
            </w:r>
          </w:p>
        </w:tc>
        <w:tc>
          <w:tcPr>
            <w:tcW w:w="2127" w:type="dxa"/>
            <w:tcBorders>
              <w:top w:val="single" w:sz="4" w:space="0" w:color="auto"/>
            </w:tcBorders>
            <w:shd w:val="clear" w:color="auto" w:fill="auto"/>
            <w:noWrap/>
            <w:vAlign w:val="center"/>
            <w:hideMark/>
          </w:tcPr>
          <w:p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0.13 (0.12; 0.14)</w:t>
            </w:r>
          </w:p>
        </w:tc>
        <w:tc>
          <w:tcPr>
            <w:tcW w:w="2126" w:type="dxa"/>
            <w:tcBorders>
              <w:top w:val="single" w:sz="4" w:space="0" w:color="auto"/>
            </w:tcBorders>
            <w:shd w:val="clear" w:color="auto" w:fill="auto"/>
            <w:noWrap/>
            <w:vAlign w:val="center"/>
            <w:hideMark/>
          </w:tcPr>
          <w:p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0.06 (0.06; 0.06)</w:t>
            </w:r>
          </w:p>
        </w:tc>
        <w:tc>
          <w:tcPr>
            <w:tcW w:w="1049" w:type="dxa"/>
            <w:tcBorders>
              <w:top w:val="single" w:sz="4" w:space="0" w:color="auto"/>
              <w:right w:val="single" w:sz="4" w:space="0" w:color="auto"/>
            </w:tcBorders>
            <w:shd w:val="clear" w:color="auto" w:fill="auto"/>
            <w:noWrap/>
            <w:vAlign w:val="center"/>
            <w:hideMark/>
          </w:tcPr>
          <w:p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2.09</w:t>
            </w:r>
          </w:p>
        </w:tc>
      </w:tr>
      <w:tr w:rsidR="008A6A09" w:rsidRPr="00896948" w:rsidTr="00896948">
        <w:trPr>
          <w:trHeight w:val="290"/>
        </w:trPr>
        <w:tc>
          <w:tcPr>
            <w:tcW w:w="562" w:type="dxa"/>
            <w:vMerge/>
            <w:tcBorders>
              <w:left w:val="single" w:sz="4" w:space="0" w:color="auto"/>
            </w:tcBorders>
            <w:vAlign w:val="center"/>
            <w:hideMark/>
          </w:tcPr>
          <w:p w:rsidR="008A6A09" w:rsidRPr="00896948" w:rsidRDefault="008A6A09" w:rsidP="008A6A09">
            <w:pPr>
              <w:spacing w:after="0" w:line="240" w:lineRule="auto"/>
              <w:rPr>
                <w:rFonts w:ascii="Calibri" w:eastAsia="Times New Roman" w:hAnsi="Calibri" w:cs="Calibri"/>
                <w:b/>
                <w:bCs/>
                <w:color w:val="000000"/>
                <w:sz w:val="36"/>
                <w:szCs w:val="36"/>
                <w:lang w:val="en-US"/>
              </w:rPr>
            </w:pPr>
          </w:p>
        </w:tc>
        <w:tc>
          <w:tcPr>
            <w:tcW w:w="1985" w:type="dxa"/>
            <w:shd w:val="clear" w:color="auto" w:fill="auto"/>
            <w:noWrap/>
            <w:vAlign w:val="center"/>
            <w:hideMark/>
          </w:tcPr>
          <w:p w:rsidR="008A6A09" w:rsidRPr="00896948" w:rsidRDefault="008A6A09" w:rsidP="00896948">
            <w:pPr>
              <w:spacing w:after="0" w:line="240" w:lineRule="auto"/>
              <w:rPr>
                <w:rFonts w:ascii="Calibri" w:eastAsia="Times New Roman" w:hAnsi="Calibri" w:cs="Calibri"/>
                <w:color w:val="000000"/>
                <w:lang w:val="en-US"/>
              </w:rPr>
            </w:pPr>
            <w:r w:rsidRPr="00896948">
              <w:rPr>
                <w:rFonts w:ascii="Calibri" w:eastAsia="Times New Roman" w:hAnsi="Calibri" w:cs="Calibri"/>
                <w:color w:val="000000"/>
                <w:lang w:val="en-US"/>
              </w:rPr>
              <w:t>non-Hispanic Black</w:t>
            </w:r>
          </w:p>
        </w:tc>
        <w:tc>
          <w:tcPr>
            <w:tcW w:w="850" w:type="dxa"/>
            <w:shd w:val="clear" w:color="auto" w:fill="auto"/>
            <w:noWrap/>
            <w:vAlign w:val="center"/>
            <w:hideMark/>
          </w:tcPr>
          <w:p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2018</w:t>
            </w:r>
          </w:p>
        </w:tc>
        <w:tc>
          <w:tcPr>
            <w:tcW w:w="2127" w:type="dxa"/>
            <w:shd w:val="clear" w:color="auto" w:fill="auto"/>
            <w:noWrap/>
            <w:vAlign w:val="center"/>
            <w:hideMark/>
          </w:tcPr>
          <w:p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0.12 (0.10; 0.15)</w:t>
            </w:r>
          </w:p>
        </w:tc>
        <w:tc>
          <w:tcPr>
            <w:tcW w:w="2126" w:type="dxa"/>
            <w:shd w:val="clear" w:color="auto" w:fill="auto"/>
            <w:noWrap/>
            <w:vAlign w:val="center"/>
            <w:hideMark/>
          </w:tcPr>
          <w:p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0.09 (0.08; 0.10)</w:t>
            </w:r>
          </w:p>
        </w:tc>
        <w:tc>
          <w:tcPr>
            <w:tcW w:w="1049" w:type="dxa"/>
            <w:tcBorders>
              <w:right w:val="single" w:sz="4" w:space="0" w:color="auto"/>
            </w:tcBorders>
            <w:shd w:val="clear" w:color="auto" w:fill="auto"/>
            <w:noWrap/>
            <w:vAlign w:val="center"/>
            <w:hideMark/>
          </w:tcPr>
          <w:p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1.37</w:t>
            </w:r>
          </w:p>
        </w:tc>
      </w:tr>
      <w:tr w:rsidR="008A6A09" w:rsidRPr="00896948" w:rsidTr="00896948">
        <w:trPr>
          <w:trHeight w:val="290"/>
        </w:trPr>
        <w:tc>
          <w:tcPr>
            <w:tcW w:w="562" w:type="dxa"/>
            <w:vMerge/>
            <w:tcBorders>
              <w:left w:val="single" w:sz="4" w:space="0" w:color="auto"/>
            </w:tcBorders>
            <w:vAlign w:val="center"/>
            <w:hideMark/>
          </w:tcPr>
          <w:p w:rsidR="008A6A09" w:rsidRPr="00896948" w:rsidRDefault="008A6A09" w:rsidP="008A6A09">
            <w:pPr>
              <w:spacing w:after="0" w:line="240" w:lineRule="auto"/>
              <w:rPr>
                <w:rFonts w:ascii="Calibri" w:eastAsia="Times New Roman" w:hAnsi="Calibri" w:cs="Calibri"/>
                <w:b/>
                <w:bCs/>
                <w:color w:val="000000"/>
                <w:sz w:val="36"/>
                <w:szCs w:val="36"/>
                <w:lang w:val="en-US"/>
              </w:rPr>
            </w:pPr>
          </w:p>
        </w:tc>
        <w:tc>
          <w:tcPr>
            <w:tcW w:w="1985" w:type="dxa"/>
            <w:shd w:val="clear" w:color="auto" w:fill="auto"/>
            <w:noWrap/>
            <w:vAlign w:val="center"/>
            <w:hideMark/>
          </w:tcPr>
          <w:p w:rsidR="008A6A09" w:rsidRPr="00896948" w:rsidRDefault="008A6A09" w:rsidP="00896948">
            <w:pPr>
              <w:spacing w:after="0" w:line="240" w:lineRule="auto"/>
              <w:rPr>
                <w:rFonts w:ascii="Calibri" w:eastAsia="Times New Roman" w:hAnsi="Calibri" w:cs="Calibri"/>
                <w:color w:val="000000"/>
                <w:lang w:val="en-US"/>
              </w:rPr>
            </w:pPr>
            <w:r w:rsidRPr="00896948">
              <w:rPr>
                <w:rFonts w:ascii="Calibri" w:eastAsia="Times New Roman" w:hAnsi="Calibri" w:cs="Calibri"/>
                <w:color w:val="000000"/>
                <w:lang w:val="en-US"/>
              </w:rPr>
              <w:t>non-Hispanic White</w:t>
            </w:r>
          </w:p>
        </w:tc>
        <w:tc>
          <w:tcPr>
            <w:tcW w:w="850" w:type="dxa"/>
            <w:shd w:val="clear" w:color="auto" w:fill="auto"/>
            <w:noWrap/>
            <w:vAlign w:val="center"/>
            <w:hideMark/>
          </w:tcPr>
          <w:p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2018</w:t>
            </w:r>
          </w:p>
        </w:tc>
        <w:tc>
          <w:tcPr>
            <w:tcW w:w="2127" w:type="dxa"/>
            <w:shd w:val="clear" w:color="auto" w:fill="auto"/>
            <w:noWrap/>
            <w:vAlign w:val="center"/>
            <w:hideMark/>
          </w:tcPr>
          <w:p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0.13 (0.12; 0.14)</w:t>
            </w:r>
          </w:p>
        </w:tc>
        <w:tc>
          <w:tcPr>
            <w:tcW w:w="2126" w:type="dxa"/>
            <w:shd w:val="clear" w:color="auto" w:fill="auto"/>
            <w:noWrap/>
            <w:vAlign w:val="center"/>
            <w:hideMark/>
          </w:tcPr>
          <w:p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0.05 (0.05; 0.05)</w:t>
            </w:r>
          </w:p>
        </w:tc>
        <w:tc>
          <w:tcPr>
            <w:tcW w:w="1049" w:type="dxa"/>
            <w:tcBorders>
              <w:right w:val="single" w:sz="4" w:space="0" w:color="auto"/>
            </w:tcBorders>
            <w:shd w:val="clear" w:color="auto" w:fill="auto"/>
            <w:noWrap/>
            <w:vAlign w:val="center"/>
            <w:hideMark/>
          </w:tcPr>
          <w:p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2.59</w:t>
            </w:r>
          </w:p>
        </w:tc>
      </w:tr>
      <w:tr w:rsidR="008A6A09" w:rsidRPr="00896948" w:rsidTr="00896948">
        <w:trPr>
          <w:trHeight w:val="290"/>
        </w:trPr>
        <w:tc>
          <w:tcPr>
            <w:tcW w:w="562" w:type="dxa"/>
            <w:vMerge/>
            <w:tcBorders>
              <w:left w:val="single" w:sz="4" w:space="0" w:color="auto"/>
            </w:tcBorders>
            <w:vAlign w:val="center"/>
            <w:hideMark/>
          </w:tcPr>
          <w:p w:rsidR="008A6A09" w:rsidRPr="00896948" w:rsidRDefault="008A6A09" w:rsidP="008A6A09">
            <w:pPr>
              <w:spacing w:after="0" w:line="240" w:lineRule="auto"/>
              <w:rPr>
                <w:rFonts w:ascii="Calibri" w:eastAsia="Times New Roman" w:hAnsi="Calibri" w:cs="Calibri"/>
                <w:b/>
                <w:bCs/>
                <w:color w:val="000000"/>
                <w:sz w:val="36"/>
                <w:szCs w:val="36"/>
                <w:lang w:val="en-US"/>
              </w:rPr>
            </w:pPr>
          </w:p>
        </w:tc>
        <w:tc>
          <w:tcPr>
            <w:tcW w:w="1985" w:type="dxa"/>
            <w:shd w:val="clear" w:color="auto" w:fill="auto"/>
            <w:noWrap/>
            <w:vAlign w:val="center"/>
            <w:hideMark/>
          </w:tcPr>
          <w:p w:rsidR="008A6A09" w:rsidRPr="00896948" w:rsidRDefault="008A6A09" w:rsidP="00896948">
            <w:pPr>
              <w:spacing w:after="0" w:line="240" w:lineRule="auto"/>
              <w:rPr>
                <w:rFonts w:ascii="Calibri" w:eastAsia="Times New Roman" w:hAnsi="Calibri" w:cs="Calibri"/>
                <w:color w:val="000000"/>
                <w:lang w:val="en-US"/>
              </w:rPr>
            </w:pPr>
            <w:r w:rsidRPr="00896948">
              <w:rPr>
                <w:rFonts w:ascii="Calibri" w:eastAsia="Times New Roman" w:hAnsi="Calibri" w:cs="Calibri"/>
                <w:color w:val="000000"/>
                <w:lang w:val="en-US"/>
              </w:rPr>
              <w:t>Hispanic</w:t>
            </w:r>
          </w:p>
        </w:tc>
        <w:tc>
          <w:tcPr>
            <w:tcW w:w="850" w:type="dxa"/>
            <w:shd w:val="clear" w:color="auto" w:fill="auto"/>
            <w:noWrap/>
            <w:vAlign w:val="center"/>
            <w:hideMark/>
          </w:tcPr>
          <w:p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2018</w:t>
            </w:r>
          </w:p>
        </w:tc>
        <w:tc>
          <w:tcPr>
            <w:tcW w:w="2127" w:type="dxa"/>
            <w:shd w:val="clear" w:color="auto" w:fill="auto"/>
            <w:noWrap/>
            <w:vAlign w:val="center"/>
            <w:hideMark/>
          </w:tcPr>
          <w:p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0.14 (0.13; 0.15)</w:t>
            </w:r>
          </w:p>
        </w:tc>
        <w:tc>
          <w:tcPr>
            <w:tcW w:w="2126" w:type="dxa"/>
            <w:shd w:val="clear" w:color="auto" w:fill="auto"/>
            <w:noWrap/>
            <w:vAlign w:val="center"/>
            <w:hideMark/>
          </w:tcPr>
          <w:p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0.09 (0.08; 0.10)</w:t>
            </w:r>
          </w:p>
        </w:tc>
        <w:tc>
          <w:tcPr>
            <w:tcW w:w="1049" w:type="dxa"/>
            <w:tcBorders>
              <w:right w:val="single" w:sz="4" w:space="0" w:color="auto"/>
            </w:tcBorders>
            <w:shd w:val="clear" w:color="auto" w:fill="auto"/>
            <w:noWrap/>
            <w:vAlign w:val="center"/>
            <w:hideMark/>
          </w:tcPr>
          <w:p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1.54</w:t>
            </w:r>
          </w:p>
        </w:tc>
      </w:tr>
      <w:tr w:rsidR="008A6A09" w:rsidRPr="00896948" w:rsidTr="00896948">
        <w:trPr>
          <w:trHeight w:val="290"/>
        </w:trPr>
        <w:tc>
          <w:tcPr>
            <w:tcW w:w="562" w:type="dxa"/>
            <w:vMerge w:val="restart"/>
            <w:tcBorders>
              <w:top w:val="single" w:sz="4" w:space="0" w:color="auto"/>
              <w:left w:val="single" w:sz="4" w:space="0" w:color="auto"/>
            </w:tcBorders>
            <w:shd w:val="clear" w:color="auto" w:fill="auto"/>
            <w:textDirection w:val="btLr"/>
            <w:vAlign w:val="center"/>
            <w:hideMark/>
          </w:tcPr>
          <w:p w:rsidR="008A6A09" w:rsidRPr="00896948" w:rsidRDefault="008A6A09" w:rsidP="008A6A09">
            <w:pPr>
              <w:spacing w:after="0" w:line="240" w:lineRule="auto"/>
              <w:jc w:val="center"/>
              <w:rPr>
                <w:rFonts w:ascii="Calibri" w:eastAsia="Times New Roman" w:hAnsi="Calibri" w:cs="Calibri"/>
                <w:b/>
                <w:bCs/>
                <w:color w:val="000000"/>
                <w:sz w:val="36"/>
                <w:szCs w:val="36"/>
                <w:lang w:val="en-US"/>
              </w:rPr>
            </w:pPr>
            <w:r w:rsidRPr="00896948">
              <w:rPr>
                <w:rFonts w:ascii="Calibri" w:eastAsia="Times New Roman" w:hAnsi="Calibri" w:cs="Calibri"/>
                <w:b/>
                <w:bCs/>
                <w:color w:val="000000"/>
                <w:sz w:val="36"/>
                <w:szCs w:val="36"/>
                <w:lang w:val="en-US"/>
              </w:rPr>
              <w:t>SAN ANTONIO MODEL</w:t>
            </w:r>
          </w:p>
        </w:tc>
        <w:tc>
          <w:tcPr>
            <w:tcW w:w="1985" w:type="dxa"/>
            <w:tcBorders>
              <w:top w:val="single" w:sz="4" w:space="0" w:color="auto"/>
            </w:tcBorders>
            <w:shd w:val="clear" w:color="auto" w:fill="auto"/>
            <w:noWrap/>
            <w:vAlign w:val="center"/>
            <w:hideMark/>
          </w:tcPr>
          <w:p w:rsidR="008A6A09" w:rsidRPr="00896948" w:rsidRDefault="008A6A09" w:rsidP="00896948">
            <w:pPr>
              <w:spacing w:after="0" w:line="240" w:lineRule="auto"/>
              <w:rPr>
                <w:rFonts w:ascii="Calibri" w:eastAsia="Times New Roman" w:hAnsi="Calibri" w:cs="Calibri"/>
                <w:color w:val="000000"/>
                <w:lang w:val="en-US"/>
              </w:rPr>
            </w:pPr>
            <w:r w:rsidRPr="00896948">
              <w:rPr>
                <w:rFonts w:ascii="Calibri" w:eastAsia="Times New Roman" w:hAnsi="Calibri" w:cs="Calibri"/>
                <w:color w:val="000000"/>
                <w:lang w:val="en-US"/>
              </w:rPr>
              <w:t>All</w:t>
            </w:r>
          </w:p>
        </w:tc>
        <w:tc>
          <w:tcPr>
            <w:tcW w:w="850" w:type="dxa"/>
            <w:tcBorders>
              <w:top w:val="single" w:sz="4" w:space="0" w:color="auto"/>
            </w:tcBorders>
            <w:shd w:val="clear" w:color="auto" w:fill="auto"/>
            <w:noWrap/>
            <w:vAlign w:val="center"/>
            <w:hideMark/>
          </w:tcPr>
          <w:p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2007</w:t>
            </w:r>
          </w:p>
        </w:tc>
        <w:tc>
          <w:tcPr>
            <w:tcW w:w="2127" w:type="dxa"/>
            <w:tcBorders>
              <w:top w:val="single" w:sz="4" w:space="0" w:color="auto"/>
            </w:tcBorders>
            <w:shd w:val="clear" w:color="auto" w:fill="auto"/>
            <w:noWrap/>
            <w:vAlign w:val="center"/>
            <w:hideMark/>
          </w:tcPr>
          <w:p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0.17 (0.15; 0.19)</w:t>
            </w:r>
          </w:p>
        </w:tc>
        <w:tc>
          <w:tcPr>
            <w:tcW w:w="2126" w:type="dxa"/>
            <w:tcBorders>
              <w:top w:val="single" w:sz="4" w:space="0" w:color="auto"/>
            </w:tcBorders>
            <w:shd w:val="clear" w:color="auto" w:fill="auto"/>
            <w:noWrap/>
            <w:vAlign w:val="center"/>
            <w:hideMark/>
          </w:tcPr>
          <w:p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0.06 (0.06; 0.06)</w:t>
            </w:r>
          </w:p>
        </w:tc>
        <w:tc>
          <w:tcPr>
            <w:tcW w:w="1049" w:type="dxa"/>
            <w:tcBorders>
              <w:top w:val="single" w:sz="4" w:space="0" w:color="auto"/>
              <w:right w:val="single" w:sz="4" w:space="0" w:color="auto"/>
            </w:tcBorders>
            <w:shd w:val="clear" w:color="auto" w:fill="auto"/>
            <w:noWrap/>
            <w:vAlign w:val="center"/>
            <w:hideMark/>
          </w:tcPr>
          <w:p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2.94</w:t>
            </w:r>
          </w:p>
        </w:tc>
      </w:tr>
      <w:tr w:rsidR="008A6A09" w:rsidRPr="00896948" w:rsidTr="00896948">
        <w:trPr>
          <w:trHeight w:val="290"/>
        </w:trPr>
        <w:tc>
          <w:tcPr>
            <w:tcW w:w="562" w:type="dxa"/>
            <w:vMerge/>
            <w:tcBorders>
              <w:left w:val="single" w:sz="4" w:space="0" w:color="auto"/>
            </w:tcBorders>
            <w:vAlign w:val="center"/>
            <w:hideMark/>
          </w:tcPr>
          <w:p w:rsidR="008A6A09" w:rsidRPr="00896948" w:rsidRDefault="008A6A09" w:rsidP="008A6A09">
            <w:pPr>
              <w:spacing w:after="0" w:line="240" w:lineRule="auto"/>
              <w:rPr>
                <w:rFonts w:ascii="Calibri" w:eastAsia="Times New Roman" w:hAnsi="Calibri" w:cs="Calibri"/>
                <w:b/>
                <w:bCs/>
                <w:color w:val="000000"/>
                <w:sz w:val="36"/>
                <w:szCs w:val="36"/>
                <w:lang w:val="en-US"/>
              </w:rPr>
            </w:pPr>
          </w:p>
        </w:tc>
        <w:tc>
          <w:tcPr>
            <w:tcW w:w="1985" w:type="dxa"/>
            <w:shd w:val="clear" w:color="auto" w:fill="auto"/>
            <w:noWrap/>
            <w:vAlign w:val="center"/>
            <w:hideMark/>
          </w:tcPr>
          <w:p w:rsidR="008A6A09" w:rsidRPr="00896948" w:rsidRDefault="008A6A09" w:rsidP="00896948">
            <w:pPr>
              <w:spacing w:after="0" w:line="240" w:lineRule="auto"/>
              <w:rPr>
                <w:rFonts w:ascii="Calibri" w:eastAsia="Times New Roman" w:hAnsi="Calibri" w:cs="Calibri"/>
                <w:color w:val="000000"/>
                <w:lang w:val="en-US"/>
              </w:rPr>
            </w:pPr>
            <w:r w:rsidRPr="00896948">
              <w:rPr>
                <w:rFonts w:ascii="Calibri" w:eastAsia="Times New Roman" w:hAnsi="Calibri" w:cs="Calibri"/>
                <w:color w:val="000000"/>
                <w:lang w:val="en-US"/>
              </w:rPr>
              <w:t>non-Hispanic Black</w:t>
            </w:r>
          </w:p>
        </w:tc>
        <w:tc>
          <w:tcPr>
            <w:tcW w:w="850" w:type="dxa"/>
            <w:shd w:val="clear" w:color="auto" w:fill="auto"/>
            <w:noWrap/>
            <w:vAlign w:val="center"/>
            <w:hideMark/>
          </w:tcPr>
          <w:p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2007</w:t>
            </w:r>
          </w:p>
        </w:tc>
        <w:tc>
          <w:tcPr>
            <w:tcW w:w="2127" w:type="dxa"/>
            <w:shd w:val="clear" w:color="auto" w:fill="auto"/>
            <w:noWrap/>
            <w:vAlign w:val="center"/>
            <w:hideMark/>
          </w:tcPr>
          <w:p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0.17 (0.15; 0.20)</w:t>
            </w:r>
          </w:p>
        </w:tc>
        <w:tc>
          <w:tcPr>
            <w:tcW w:w="2126" w:type="dxa"/>
            <w:shd w:val="clear" w:color="auto" w:fill="auto"/>
            <w:noWrap/>
            <w:vAlign w:val="center"/>
            <w:hideMark/>
          </w:tcPr>
          <w:p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0.08 (0.07; 0.09)</w:t>
            </w:r>
          </w:p>
        </w:tc>
        <w:tc>
          <w:tcPr>
            <w:tcW w:w="1049" w:type="dxa"/>
            <w:tcBorders>
              <w:right w:val="single" w:sz="4" w:space="0" w:color="auto"/>
            </w:tcBorders>
            <w:shd w:val="clear" w:color="auto" w:fill="auto"/>
            <w:noWrap/>
            <w:vAlign w:val="center"/>
            <w:hideMark/>
          </w:tcPr>
          <w:p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2.13</w:t>
            </w:r>
          </w:p>
        </w:tc>
      </w:tr>
      <w:tr w:rsidR="008A6A09" w:rsidRPr="00896948" w:rsidTr="00896948">
        <w:trPr>
          <w:trHeight w:val="290"/>
        </w:trPr>
        <w:tc>
          <w:tcPr>
            <w:tcW w:w="562" w:type="dxa"/>
            <w:vMerge/>
            <w:tcBorders>
              <w:left w:val="single" w:sz="4" w:space="0" w:color="auto"/>
            </w:tcBorders>
            <w:vAlign w:val="center"/>
            <w:hideMark/>
          </w:tcPr>
          <w:p w:rsidR="008A6A09" w:rsidRPr="00896948" w:rsidRDefault="008A6A09" w:rsidP="008A6A09">
            <w:pPr>
              <w:spacing w:after="0" w:line="240" w:lineRule="auto"/>
              <w:rPr>
                <w:rFonts w:ascii="Calibri" w:eastAsia="Times New Roman" w:hAnsi="Calibri" w:cs="Calibri"/>
                <w:b/>
                <w:bCs/>
                <w:color w:val="000000"/>
                <w:sz w:val="36"/>
                <w:szCs w:val="36"/>
                <w:lang w:val="en-US"/>
              </w:rPr>
            </w:pPr>
          </w:p>
        </w:tc>
        <w:tc>
          <w:tcPr>
            <w:tcW w:w="1985" w:type="dxa"/>
            <w:shd w:val="clear" w:color="auto" w:fill="auto"/>
            <w:noWrap/>
            <w:vAlign w:val="center"/>
            <w:hideMark/>
          </w:tcPr>
          <w:p w:rsidR="008A6A09" w:rsidRPr="00896948" w:rsidRDefault="008A6A09" w:rsidP="00896948">
            <w:pPr>
              <w:spacing w:after="0" w:line="240" w:lineRule="auto"/>
              <w:rPr>
                <w:rFonts w:ascii="Calibri" w:eastAsia="Times New Roman" w:hAnsi="Calibri" w:cs="Calibri"/>
                <w:color w:val="000000"/>
                <w:lang w:val="en-US"/>
              </w:rPr>
            </w:pPr>
            <w:r w:rsidRPr="00896948">
              <w:rPr>
                <w:rFonts w:ascii="Calibri" w:eastAsia="Times New Roman" w:hAnsi="Calibri" w:cs="Calibri"/>
                <w:color w:val="000000"/>
                <w:lang w:val="en-US"/>
              </w:rPr>
              <w:t>non-Hispanic White</w:t>
            </w:r>
          </w:p>
        </w:tc>
        <w:tc>
          <w:tcPr>
            <w:tcW w:w="850" w:type="dxa"/>
            <w:shd w:val="clear" w:color="auto" w:fill="auto"/>
            <w:noWrap/>
            <w:vAlign w:val="center"/>
            <w:hideMark/>
          </w:tcPr>
          <w:p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2007</w:t>
            </w:r>
          </w:p>
        </w:tc>
        <w:tc>
          <w:tcPr>
            <w:tcW w:w="2127" w:type="dxa"/>
            <w:shd w:val="clear" w:color="auto" w:fill="auto"/>
            <w:noWrap/>
            <w:vAlign w:val="center"/>
            <w:hideMark/>
          </w:tcPr>
          <w:p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0.17 (0.15; 0.20)</w:t>
            </w:r>
          </w:p>
        </w:tc>
        <w:tc>
          <w:tcPr>
            <w:tcW w:w="2126" w:type="dxa"/>
            <w:shd w:val="clear" w:color="auto" w:fill="auto"/>
            <w:noWrap/>
            <w:vAlign w:val="center"/>
            <w:hideMark/>
          </w:tcPr>
          <w:p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0.05 (0.05; 0.05)</w:t>
            </w:r>
          </w:p>
        </w:tc>
        <w:tc>
          <w:tcPr>
            <w:tcW w:w="1049" w:type="dxa"/>
            <w:tcBorders>
              <w:right w:val="single" w:sz="4" w:space="0" w:color="auto"/>
            </w:tcBorders>
            <w:shd w:val="clear" w:color="auto" w:fill="auto"/>
            <w:noWrap/>
            <w:vAlign w:val="center"/>
            <w:hideMark/>
          </w:tcPr>
          <w:p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3.41</w:t>
            </w:r>
          </w:p>
        </w:tc>
      </w:tr>
      <w:tr w:rsidR="008A6A09" w:rsidRPr="00896948" w:rsidTr="00896948">
        <w:trPr>
          <w:trHeight w:val="290"/>
        </w:trPr>
        <w:tc>
          <w:tcPr>
            <w:tcW w:w="562" w:type="dxa"/>
            <w:vMerge/>
            <w:tcBorders>
              <w:left w:val="single" w:sz="4" w:space="0" w:color="auto"/>
            </w:tcBorders>
            <w:vAlign w:val="center"/>
            <w:hideMark/>
          </w:tcPr>
          <w:p w:rsidR="008A6A09" w:rsidRPr="00896948" w:rsidRDefault="008A6A09" w:rsidP="008A6A09">
            <w:pPr>
              <w:spacing w:after="0" w:line="240" w:lineRule="auto"/>
              <w:rPr>
                <w:rFonts w:ascii="Calibri" w:eastAsia="Times New Roman" w:hAnsi="Calibri" w:cs="Calibri"/>
                <w:b/>
                <w:bCs/>
                <w:color w:val="000000"/>
                <w:sz w:val="36"/>
                <w:szCs w:val="36"/>
                <w:lang w:val="en-US"/>
              </w:rPr>
            </w:pPr>
          </w:p>
        </w:tc>
        <w:tc>
          <w:tcPr>
            <w:tcW w:w="1985" w:type="dxa"/>
            <w:tcBorders>
              <w:bottom w:val="single" w:sz="4" w:space="0" w:color="auto"/>
            </w:tcBorders>
            <w:shd w:val="clear" w:color="auto" w:fill="auto"/>
            <w:noWrap/>
            <w:vAlign w:val="center"/>
            <w:hideMark/>
          </w:tcPr>
          <w:p w:rsidR="008A6A09" w:rsidRPr="00896948" w:rsidRDefault="008A6A09" w:rsidP="00896948">
            <w:pPr>
              <w:spacing w:after="0" w:line="240" w:lineRule="auto"/>
              <w:rPr>
                <w:rFonts w:ascii="Calibri" w:eastAsia="Times New Roman" w:hAnsi="Calibri" w:cs="Calibri"/>
                <w:color w:val="000000"/>
                <w:lang w:val="en-US"/>
              </w:rPr>
            </w:pPr>
            <w:r w:rsidRPr="00896948">
              <w:rPr>
                <w:rFonts w:ascii="Calibri" w:eastAsia="Times New Roman" w:hAnsi="Calibri" w:cs="Calibri"/>
                <w:color w:val="000000"/>
                <w:lang w:val="en-US"/>
              </w:rPr>
              <w:t>Hispanic</w:t>
            </w:r>
          </w:p>
        </w:tc>
        <w:tc>
          <w:tcPr>
            <w:tcW w:w="850" w:type="dxa"/>
            <w:tcBorders>
              <w:bottom w:val="single" w:sz="4" w:space="0" w:color="auto"/>
            </w:tcBorders>
            <w:shd w:val="clear" w:color="auto" w:fill="auto"/>
            <w:noWrap/>
            <w:vAlign w:val="center"/>
            <w:hideMark/>
          </w:tcPr>
          <w:p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2007</w:t>
            </w:r>
          </w:p>
        </w:tc>
        <w:tc>
          <w:tcPr>
            <w:tcW w:w="2127" w:type="dxa"/>
            <w:tcBorders>
              <w:bottom w:val="single" w:sz="4" w:space="0" w:color="auto"/>
            </w:tcBorders>
            <w:shd w:val="clear" w:color="auto" w:fill="auto"/>
            <w:noWrap/>
            <w:vAlign w:val="center"/>
            <w:hideMark/>
          </w:tcPr>
          <w:p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0.16 (0.14; 0.17)</w:t>
            </w:r>
          </w:p>
        </w:tc>
        <w:tc>
          <w:tcPr>
            <w:tcW w:w="2126" w:type="dxa"/>
            <w:tcBorders>
              <w:bottom w:val="single" w:sz="4" w:space="0" w:color="auto"/>
            </w:tcBorders>
            <w:shd w:val="clear" w:color="auto" w:fill="auto"/>
            <w:noWrap/>
            <w:vAlign w:val="center"/>
            <w:hideMark/>
          </w:tcPr>
          <w:p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0.08 (0.07; 0.09)</w:t>
            </w:r>
          </w:p>
        </w:tc>
        <w:tc>
          <w:tcPr>
            <w:tcW w:w="1049" w:type="dxa"/>
            <w:tcBorders>
              <w:bottom w:val="single" w:sz="4" w:space="0" w:color="auto"/>
              <w:right w:val="single" w:sz="4" w:space="0" w:color="auto"/>
            </w:tcBorders>
            <w:shd w:val="clear" w:color="auto" w:fill="auto"/>
            <w:noWrap/>
            <w:vAlign w:val="center"/>
            <w:hideMark/>
          </w:tcPr>
          <w:p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2.01</w:t>
            </w:r>
          </w:p>
        </w:tc>
      </w:tr>
      <w:tr w:rsidR="008A6A09" w:rsidRPr="00896948" w:rsidTr="00896948">
        <w:trPr>
          <w:trHeight w:val="290"/>
        </w:trPr>
        <w:tc>
          <w:tcPr>
            <w:tcW w:w="562" w:type="dxa"/>
            <w:vMerge/>
            <w:tcBorders>
              <w:left w:val="single" w:sz="4" w:space="0" w:color="auto"/>
            </w:tcBorders>
            <w:vAlign w:val="center"/>
            <w:hideMark/>
          </w:tcPr>
          <w:p w:rsidR="008A6A09" w:rsidRPr="00896948" w:rsidRDefault="008A6A09" w:rsidP="008A6A09">
            <w:pPr>
              <w:spacing w:after="0" w:line="240" w:lineRule="auto"/>
              <w:rPr>
                <w:rFonts w:ascii="Calibri" w:eastAsia="Times New Roman" w:hAnsi="Calibri" w:cs="Calibri"/>
                <w:b/>
                <w:bCs/>
                <w:color w:val="000000"/>
                <w:sz w:val="36"/>
                <w:szCs w:val="36"/>
                <w:lang w:val="en-US"/>
              </w:rPr>
            </w:pPr>
          </w:p>
        </w:tc>
        <w:tc>
          <w:tcPr>
            <w:tcW w:w="1985" w:type="dxa"/>
            <w:tcBorders>
              <w:top w:val="single" w:sz="4" w:space="0" w:color="auto"/>
            </w:tcBorders>
            <w:shd w:val="clear" w:color="auto" w:fill="auto"/>
            <w:noWrap/>
            <w:vAlign w:val="center"/>
            <w:hideMark/>
          </w:tcPr>
          <w:p w:rsidR="008A6A09" w:rsidRPr="00896948" w:rsidRDefault="008A6A09" w:rsidP="00896948">
            <w:pPr>
              <w:spacing w:after="0" w:line="240" w:lineRule="auto"/>
              <w:rPr>
                <w:rFonts w:ascii="Calibri" w:eastAsia="Times New Roman" w:hAnsi="Calibri" w:cs="Calibri"/>
                <w:color w:val="000000"/>
                <w:lang w:val="en-US"/>
              </w:rPr>
            </w:pPr>
            <w:r w:rsidRPr="00896948">
              <w:rPr>
                <w:rFonts w:ascii="Calibri" w:eastAsia="Times New Roman" w:hAnsi="Calibri" w:cs="Calibri"/>
                <w:color w:val="000000"/>
                <w:lang w:val="en-US"/>
              </w:rPr>
              <w:t>All</w:t>
            </w:r>
          </w:p>
        </w:tc>
        <w:tc>
          <w:tcPr>
            <w:tcW w:w="850" w:type="dxa"/>
            <w:tcBorders>
              <w:top w:val="single" w:sz="4" w:space="0" w:color="auto"/>
            </w:tcBorders>
            <w:shd w:val="clear" w:color="auto" w:fill="auto"/>
            <w:noWrap/>
            <w:vAlign w:val="center"/>
            <w:hideMark/>
          </w:tcPr>
          <w:p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2009</w:t>
            </w:r>
          </w:p>
        </w:tc>
        <w:tc>
          <w:tcPr>
            <w:tcW w:w="2127" w:type="dxa"/>
            <w:tcBorders>
              <w:top w:val="single" w:sz="4" w:space="0" w:color="auto"/>
            </w:tcBorders>
            <w:shd w:val="clear" w:color="auto" w:fill="auto"/>
            <w:noWrap/>
            <w:vAlign w:val="center"/>
            <w:hideMark/>
          </w:tcPr>
          <w:p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0.17 (0.16; 0.18)</w:t>
            </w:r>
          </w:p>
        </w:tc>
        <w:tc>
          <w:tcPr>
            <w:tcW w:w="2126" w:type="dxa"/>
            <w:tcBorders>
              <w:top w:val="single" w:sz="4" w:space="0" w:color="auto"/>
            </w:tcBorders>
            <w:shd w:val="clear" w:color="auto" w:fill="auto"/>
            <w:noWrap/>
            <w:vAlign w:val="center"/>
            <w:hideMark/>
          </w:tcPr>
          <w:p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0.06 (0.06; 0.06)</w:t>
            </w:r>
          </w:p>
        </w:tc>
        <w:tc>
          <w:tcPr>
            <w:tcW w:w="1049" w:type="dxa"/>
            <w:tcBorders>
              <w:top w:val="single" w:sz="4" w:space="0" w:color="auto"/>
              <w:right w:val="single" w:sz="4" w:space="0" w:color="auto"/>
            </w:tcBorders>
            <w:shd w:val="clear" w:color="auto" w:fill="auto"/>
            <w:noWrap/>
            <w:vAlign w:val="center"/>
            <w:hideMark/>
          </w:tcPr>
          <w:p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2.79</w:t>
            </w:r>
          </w:p>
        </w:tc>
      </w:tr>
      <w:tr w:rsidR="008A6A09" w:rsidRPr="00896948" w:rsidTr="00896948">
        <w:trPr>
          <w:trHeight w:val="290"/>
        </w:trPr>
        <w:tc>
          <w:tcPr>
            <w:tcW w:w="562" w:type="dxa"/>
            <w:vMerge/>
            <w:tcBorders>
              <w:left w:val="single" w:sz="4" w:space="0" w:color="auto"/>
            </w:tcBorders>
            <w:vAlign w:val="center"/>
            <w:hideMark/>
          </w:tcPr>
          <w:p w:rsidR="008A6A09" w:rsidRPr="00896948" w:rsidRDefault="008A6A09" w:rsidP="008A6A09">
            <w:pPr>
              <w:spacing w:after="0" w:line="240" w:lineRule="auto"/>
              <w:rPr>
                <w:rFonts w:ascii="Calibri" w:eastAsia="Times New Roman" w:hAnsi="Calibri" w:cs="Calibri"/>
                <w:b/>
                <w:bCs/>
                <w:color w:val="000000"/>
                <w:sz w:val="36"/>
                <w:szCs w:val="36"/>
                <w:lang w:val="en-US"/>
              </w:rPr>
            </w:pPr>
          </w:p>
        </w:tc>
        <w:tc>
          <w:tcPr>
            <w:tcW w:w="1985" w:type="dxa"/>
            <w:shd w:val="clear" w:color="auto" w:fill="auto"/>
            <w:noWrap/>
            <w:vAlign w:val="center"/>
            <w:hideMark/>
          </w:tcPr>
          <w:p w:rsidR="008A6A09" w:rsidRPr="00896948" w:rsidRDefault="008A6A09" w:rsidP="00896948">
            <w:pPr>
              <w:spacing w:after="0" w:line="240" w:lineRule="auto"/>
              <w:rPr>
                <w:rFonts w:ascii="Calibri" w:eastAsia="Times New Roman" w:hAnsi="Calibri" w:cs="Calibri"/>
                <w:color w:val="000000"/>
                <w:lang w:val="en-US"/>
              </w:rPr>
            </w:pPr>
            <w:r w:rsidRPr="00896948">
              <w:rPr>
                <w:rFonts w:ascii="Calibri" w:eastAsia="Times New Roman" w:hAnsi="Calibri" w:cs="Calibri"/>
                <w:color w:val="000000"/>
                <w:lang w:val="en-US"/>
              </w:rPr>
              <w:t xml:space="preserve">non-Hispanic </w:t>
            </w:r>
            <w:bookmarkStart w:id="0" w:name="_GoBack"/>
            <w:bookmarkEnd w:id="0"/>
            <w:r w:rsidRPr="00896948">
              <w:rPr>
                <w:rFonts w:ascii="Calibri" w:eastAsia="Times New Roman" w:hAnsi="Calibri" w:cs="Calibri"/>
                <w:color w:val="000000"/>
                <w:lang w:val="en-US"/>
              </w:rPr>
              <w:t>Black</w:t>
            </w:r>
          </w:p>
        </w:tc>
        <w:tc>
          <w:tcPr>
            <w:tcW w:w="850" w:type="dxa"/>
            <w:shd w:val="clear" w:color="auto" w:fill="auto"/>
            <w:noWrap/>
            <w:vAlign w:val="center"/>
            <w:hideMark/>
          </w:tcPr>
          <w:p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2009</w:t>
            </w:r>
          </w:p>
        </w:tc>
        <w:tc>
          <w:tcPr>
            <w:tcW w:w="2127" w:type="dxa"/>
            <w:shd w:val="clear" w:color="auto" w:fill="auto"/>
            <w:noWrap/>
            <w:vAlign w:val="center"/>
            <w:hideMark/>
          </w:tcPr>
          <w:p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0.17 (0.15; 0.20)</w:t>
            </w:r>
          </w:p>
        </w:tc>
        <w:tc>
          <w:tcPr>
            <w:tcW w:w="2126" w:type="dxa"/>
            <w:shd w:val="clear" w:color="auto" w:fill="auto"/>
            <w:noWrap/>
            <w:vAlign w:val="center"/>
            <w:hideMark/>
          </w:tcPr>
          <w:p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0.08 (0.08; 0.09)</w:t>
            </w:r>
          </w:p>
        </w:tc>
        <w:tc>
          <w:tcPr>
            <w:tcW w:w="1049" w:type="dxa"/>
            <w:tcBorders>
              <w:right w:val="single" w:sz="4" w:space="0" w:color="auto"/>
            </w:tcBorders>
            <w:shd w:val="clear" w:color="auto" w:fill="auto"/>
            <w:noWrap/>
            <w:vAlign w:val="center"/>
            <w:hideMark/>
          </w:tcPr>
          <w:p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2.06</w:t>
            </w:r>
          </w:p>
        </w:tc>
      </w:tr>
      <w:tr w:rsidR="008A6A09" w:rsidRPr="00896948" w:rsidTr="00896948">
        <w:trPr>
          <w:trHeight w:val="290"/>
        </w:trPr>
        <w:tc>
          <w:tcPr>
            <w:tcW w:w="562" w:type="dxa"/>
            <w:vMerge/>
            <w:tcBorders>
              <w:left w:val="single" w:sz="4" w:space="0" w:color="auto"/>
            </w:tcBorders>
            <w:vAlign w:val="center"/>
            <w:hideMark/>
          </w:tcPr>
          <w:p w:rsidR="008A6A09" w:rsidRPr="00896948" w:rsidRDefault="008A6A09" w:rsidP="008A6A09">
            <w:pPr>
              <w:spacing w:after="0" w:line="240" w:lineRule="auto"/>
              <w:rPr>
                <w:rFonts w:ascii="Calibri" w:eastAsia="Times New Roman" w:hAnsi="Calibri" w:cs="Calibri"/>
                <w:b/>
                <w:bCs/>
                <w:color w:val="000000"/>
                <w:sz w:val="36"/>
                <w:szCs w:val="36"/>
                <w:lang w:val="en-US"/>
              </w:rPr>
            </w:pPr>
          </w:p>
        </w:tc>
        <w:tc>
          <w:tcPr>
            <w:tcW w:w="1985" w:type="dxa"/>
            <w:shd w:val="clear" w:color="auto" w:fill="auto"/>
            <w:noWrap/>
            <w:vAlign w:val="center"/>
            <w:hideMark/>
          </w:tcPr>
          <w:p w:rsidR="008A6A09" w:rsidRPr="00896948" w:rsidRDefault="008A6A09" w:rsidP="00896948">
            <w:pPr>
              <w:spacing w:after="0" w:line="240" w:lineRule="auto"/>
              <w:rPr>
                <w:rFonts w:ascii="Calibri" w:eastAsia="Times New Roman" w:hAnsi="Calibri" w:cs="Calibri"/>
                <w:color w:val="000000"/>
                <w:lang w:val="en-US"/>
              </w:rPr>
            </w:pPr>
            <w:r w:rsidRPr="00896948">
              <w:rPr>
                <w:rFonts w:ascii="Calibri" w:eastAsia="Times New Roman" w:hAnsi="Calibri" w:cs="Calibri"/>
                <w:color w:val="000000"/>
                <w:lang w:val="en-US"/>
              </w:rPr>
              <w:t>non-Hispanic White</w:t>
            </w:r>
          </w:p>
        </w:tc>
        <w:tc>
          <w:tcPr>
            <w:tcW w:w="850" w:type="dxa"/>
            <w:shd w:val="clear" w:color="auto" w:fill="auto"/>
            <w:noWrap/>
            <w:vAlign w:val="center"/>
            <w:hideMark/>
          </w:tcPr>
          <w:p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2009</w:t>
            </w:r>
          </w:p>
        </w:tc>
        <w:tc>
          <w:tcPr>
            <w:tcW w:w="2127" w:type="dxa"/>
            <w:shd w:val="clear" w:color="auto" w:fill="auto"/>
            <w:noWrap/>
            <w:vAlign w:val="center"/>
            <w:hideMark/>
          </w:tcPr>
          <w:p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0.18 (0.17; 0.19)</w:t>
            </w:r>
          </w:p>
        </w:tc>
        <w:tc>
          <w:tcPr>
            <w:tcW w:w="2126" w:type="dxa"/>
            <w:shd w:val="clear" w:color="auto" w:fill="auto"/>
            <w:noWrap/>
            <w:vAlign w:val="center"/>
            <w:hideMark/>
          </w:tcPr>
          <w:p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0.05 (0.05; 0.06)</w:t>
            </w:r>
          </w:p>
        </w:tc>
        <w:tc>
          <w:tcPr>
            <w:tcW w:w="1049" w:type="dxa"/>
            <w:tcBorders>
              <w:right w:val="single" w:sz="4" w:space="0" w:color="auto"/>
            </w:tcBorders>
            <w:shd w:val="clear" w:color="auto" w:fill="auto"/>
            <w:noWrap/>
            <w:vAlign w:val="center"/>
            <w:hideMark/>
          </w:tcPr>
          <w:p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3.29</w:t>
            </w:r>
          </w:p>
        </w:tc>
      </w:tr>
      <w:tr w:rsidR="008A6A09" w:rsidRPr="00896948" w:rsidTr="00896948">
        <w:trPr>
          <w:trHeight w:val="290"/>
        </w:trPr>
        <w:tc>
          <w:tcPr>
            <w:tcW w:w="562" w:type="dxa"/>
            <w:vMerge/>
            <w:tcBorders>
              <w:left w:val="single" w:sz="4" w:space="0" w:color="auto"/>
            </w:tcBorders>
            <w:vAlign w:val="center"/>
            <w:hideMark/>
          </w:tcPr>
          <w:p w:rsidR="008A6A09" w:rsidRPr="00896948" w:rsidRDefault="008A6A09" w:rsidP="008A6A09">
            <w:pPr>
              <w:spacing w:after="0" w:line="240" w:lineRule="auto"/>
              <w:rPr>
                <w:rFonts w:ascii="Calibri" w:eastAsia="Times New Roman" w:hAnsi="Calibri" w:cs="Calibri"/>
                <w:b/>
                <w:bCs/>
                <w:color w:val="000000"/>
                <w:sz w:val="36"/>
                <w:szCs w:val="36"/>
                <w:lang w:val="en-US"/>
              </w:rPr>
            </w:pPr>
          </w:p>
        </w:tc>
        <w:tc>
          <w:tcPr>
            <w:tcW w:w="1985" w:type="dxa"/>
            <w:tcBorders>
              <w:bottom w:val="single" w:sz="4" w:space="0" w:color="auto"/>
            </w:tcBorders>
            <w:shd w:val="clear" w:color="auto" w:fill="auto"/>
            <w:noWrap/>
            <w:vAlign w:val="center"/>
            <w:hideMark/>
          </w:tcPr>
          <w:p w:rsidR="008A6A09" w:rsidRPr="00896948" w:rsidRDefault="008A6A09" w:rsidP="00896948">
            <w:pPr>
              <w:spacing w:after="0" w:line="240" w:lineRule="auto"/>
              <w:rPr>
                <w:rFonts w:ascii="Calibri" w:eastAsia="Times New Roman" w:hAnsi="Calibri" w:cs="Calibri"/>
                <w:color w:val="000000"/>
                <w:lang w:val="en-US"/>
              </w:rPr>
            </w:pPr>
            <w:r w:rsidRPr="00896948">
              <w:rPr>
                <w:rFonts w:ascii="Calibri" w:eastAsia="Times New Roman" w:hAnsi="Calibri" w:cs="Calibri"/>
                <w:color w:val="000000"/>
                <w:lang w:val="en-US"/>
              </w:rPr>
              <w:t>Hispanic</w:t>
            </w:r>
          </w:p>
        </w:tc>
        <w:tc>
          <w:tcPr>
            <w:tcW w:w="850" w:type="dxa"/>
            <w:tcBorders>
              <w:bottom w:val="single" w:sz="4" w:space="0" w:color="auto"/>
            </w:tcBorders>
            <w:shd w:val="clear" w:color="auto" w:fill="auto"/>
            <w:noWrap/>
            <w:vAlign w:val="center"/>
            <w:hideMark/>
          </w:tcPr>
          <w:p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2009</w:t>
            </w:r>
          </w:p>
        </w:tc>
        <w:tc>
          <w:tcPr>
            <w:tcW w:w="2127" w:type="dxa"/>
            <w:tcBorders>
              <w:bottom w:val="single" w:sz="4" w:space="0" w:color="auto"/>
            </w:tcBorders>
            <w:shd w:val="clear" w:color="auto" w:fill="auto"/>
            <w:noWrap/>
            <w:vAlign w:val="center"/>
            <w:hideMark/>
          </w:tcPr>
          <w:p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0.14 (0.11; 0.18)</w:t>
            </w:r>
          </w:p>
        </w:tc>
        <w:tc>
          <w:tcPr>
            <w:tcW w:w="2126" w:type="dxa"/>
            <w:tcBorders>
              <w:bottom w:val="single" w:sz="4" w:space="0" w:color="auto"/>
            </w:tcBorders>
            <w:shd w:val="clear" w:color="auto" w:fill="auto"/>
            <w:noWrap/>
            <w:vAlign w:val="center"/>
            <w:hideMark/>
          </w:tcPr>
          <w:p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0.08 (0.08; 0.09)</w:t>
            </w:r>
          </w:p>
        </w:tc>
        <w:tc>
          <w:tcPr>
            <w:tcW w:w="1049" w:type="dxa"/>
            <w:tcBorders>
              <w:bottom w:val="single" w:sz="4" w:space="0" w:color="auto"/>
              <w:right w:val="single" w:sz="4" w:space="0" w:color="auto"/>
            </w:tcBorders>
            <w:shd w:val="clear" w:color="auto" w:fill="auto"/>
            <w:noWrap/>
            <w:vAlign w:val="center"/>
            <w:hideMark/>
          </w:tcPr>
          <w:p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1.70</w:t>
            </w:r>
          </w:p>
        </w:tc>
      </w:tr>
      <w:tr w:rsidR="008A6A09" w:rsidRPr="00896948" w:rsidTr="00896948">
        <w:trPr>
          <w:trHeight w:val="290"/>
        </w:trPr>
        <w:tc>
          <w:tcPr>
            <w:tcW w:w="562" w:type="dxa"/>
            <w:vMerge/>
            <w:tcBorders>
              <w:left w:val="single" w:sz="4" w:space="0" w:color="auto"/>
            </w:tcBorders>
            <w:vAlign w:val="center"/>
            <w:hideMark/>
          </w:tcPr>
          <w:p w:rsidR="008A6A09" w:rsidRPr="00896948" w:rsidRDefault="008A6A09" w:rsidP="008A6A09">
            <w:pPr>
              <w:spacing w:after="0" w:line="240" w:lineRule="auto"/>
              <w:rPr>
                <w:rFonts w:ascii="Calibri" w:eastAsia="Times New Roman" w:hAnsi="Calibri" w:cs="Calibri"/>
                <w:b/>
                <w:bCs/>
                <w:color w:val="000000"/>
                <w:sz w:val="36"/>
                <w:szCs w:val="36"/>
                <w:lang w:val="en-US"/>
              </w:rPr>
            </w:pPr>
          </w:p>
        </w:tc>
        <w:tc>
          <w:tcPr>
            <w:tcW w:w="1985" w:type="dxa"/>
            <w:tcBorders>
              <w:top w:val="single" w:sz="4" w:space="0" w:color="auto"/>
            </w:tcBorders>
            <w:shd w:val="clear" w:color="auto" w:fill="auto"/>
            <w:noWrap/>
            <w:vAlign w:val="center"/>
            <w:hideMark/>
          </w:tcPr>
          <w:p w:rsidR="008A6A09" w:rsidRPr="00896948" w:rsidRDefault="008A6A09" w:rsidP="00896948">
            <w:pPr>
              <w:spacing w:after="0" w:line="240" w:lineRule="auto"/>
              <w:rPr>
                <w:rFonts w:ascii="Calibri" w:eastAsia="Times New Roman" w:hAnsi="Calibri" w:cs="Calibri"/>
                <w:color w:val="000000"/>
                <w:lang w:val="en-US"/>
              </w:rPr>
            </w:pPr>
            <w:r w:rsidRPr="00896948">
              <w:rPr>
                <w:rFonts w:ascii="Calibri" w:eastAsia="Times New Roman" w:hAnsi="Calibri" w:cs="Calibri"/>
                <w:color w:val="000000"/>
                <w:lang w:val="en-US"/>
              </w:rPr>
              <w:t>All</w:t>
            </w:r>
          </w:p>
        </w:tc>
        <w:tc>
          <w:tcPr>
            <w:tcW w:w="850" w:type="dxa"/>
            <w:tcBorders>
              <w:top w:val="single" w:sz="4" w:space="0" w:color="auto"/>
            </w:tcBorders>
            <w:shd w:val="clear" w:color="auto" w:fill="auto"/>
            <w:noWrap/>
            <w:vAlign w:val="center"/>
            <w:hideMark/>
          </w:tcPr>
          <w:p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2011</w:t>
            </w:r>
          </w:p>
        </w:tc>
        <w:tc>
          <w:tcPr>
            <w:tcW w:w="2127" w:type="dxa"/>
            <w:tcBorders>
              <w:top w:val="single" w:sz="4" w:space="0" w:color="auto"/>
            </w:tcBorders>
            <w:shd w:val="clear" w:color="auto" w:fill="auto"/>
            <w:noWrap/>
            <w:vAlign w:val="center"/>
            <w:hideMark/>
          </w:tcPr>
          <w:p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0.18 (0.16; 0.19)</w:t>
            </w:r>
          </w:p>
        </w:tc>
        <w:tc>
          <w:tcPr>
            <w:tcW w:w="2126" w:type="dxa"/>
            <w:tcBorders>
              <w:top w:val="single" w:sz="4" w:space="0" w:color="auto"/>
            </w:tcBorders>
            <w:shd w:val="clear" w:color="auto" w:fill="auto"/>
            <w:noWrap/>
            <w:vAlign w:val="center"/>
            <w:hideMark/>
          </w:tcPr>
          <w:p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0.06 (0.06; 0.07)</w:t>
            </w:r>
          </w:p>
        </w:tc>
        <w:tc>
          <w:tcPr>
            <w:tcW w:w="1049" w:type="dxa"/>
            <w:tcBorders>
              <w:top w:val="single" w:sz="4" w:space="0" w:color="auto"/>
              <w:right w:val="single" w:sz="4" w:space="0" w:color="auto"/>
            </w:tcBorders>
            <w:shd w:val="clear" w:color="auto" w:fill="auto"/>
            <w:noWrap/>
            <w:vAlign w:val="center"/>
            <w:hideMark/>
          </w:tcPr>
          <w:p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2.81</w:t>
            </w:r>
          </w:p>
        </w:tc>
      </w:tr>
      <w:tr w:rsidR="008A6A09" w:rsidRPr="00896948" w:rsidTr="00896948">
        <w:trPr>
          <w:trHeight w:val="290"/>
        </w:trPr>
        <w:tc>
          <w:tcPr>
            <w:tcW w:w="562" w:type="dxa"/>
            <w:vMerge/>
            <w:tcBorders>
              <w:left w:val="single" w:sz="4" w:space="0" w:color="auto"/>
            </w:tcBorders>
            <w:vAlign w:val="center"/>
            <w:hideMark/>
          </w:tcPr>
          <w:p w:rsidR="008A6A09" w:rsidRPr="00896948" w:rsidRDefault="008A6A09" w:rsidP="008A6A09">
            <w:pPr>
              <w:spacing w:after="0" w:line="240" w:lineRule="auto"/>
              <w:rPr>
                <w:rFonts w:ascii="Calibri" w:eastAsia="Times New Roman" w:hAnsi="Calibri" w:cs="Calibri"/>
                <w:b/>
                <w:bCs/>
                <w:color w:val="000000"/>
                <w:sz w:val="36"/>
                <w:szCs w:val="36"/>
                <w:lang w:val="en-US"/>
              </w:rPr>
            </w:pPr>
          </w:p>
        </w:tc>
        <w:tc>
          <w:tcPr>
            <w:tcW w:w="1985" w:type="dxa"/>
            <w:shd w:val="clear" w:color="auto" w:fill="auto"/>
            <w:noWrap/>
            <w:vAlign w:val="center"/>
            <w:hideMark/>
          </w:tcPr>
          <w:p w:rsidR="008A6A09" w:rsidRPr="00896948" w:rsidRDefault="008A6A09" w:rsidP="00896948">
            <w:pPr>
              <w:spacing w:after="0" w:line="240" w:lineRule="auto"/>
              <w:rPr>
                <w:rFonts w:ascii="Calibri" w:eastAsia="Times New Roman" w:hAnsi="Calibri" w:cs="Calibri"/>
                <w:color w:val="000000"/>
                <w:lang w:val="en-US"/>
              </w:rPr>
            </w:pPr>
            <w:r w:rsidRPr="00896948">
              <w:rPr>
                <w:rFonts w:ascii="Calibri" w:eastAsia="Times New Roman" w:hAnsi="Calibri" w:cs="Calibri"/>
                <w:color w:val="000000"/>
                <w:lang w:val="en-US"/>
              </w:rPr>
              <w:t>non-Hispanic Black</w:t>
            </w:r>
          </w:p>
        </w:tc>
        <w:tc>
          <w:tcPr>
            <w:tcW w:w="850" w:type="dxa"/>
            <w:shd w:val="clear" w:color="auto" w:fill="auto"/>
            <w:noWrap/>
            <w:vAlign w:val="center"/>
            <w:hideMark/>
          </w:tcPr>
          <w:p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2011</w:t>
            </w:r>
          </w:p>
        </w:tc>
        <w:tc>
          <w:tcPr>
            <w:tcW w:w="2127" w:type="dxa"/>
            <w:shd w:val="clear" w:color="auto" w:fill="auto"/>
            <w:noWrap/>
            <w:vAlign w:val="center"/>
            <w:hideMark/>
          </w:tcPr>
          <w:p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0.18 (0.16; 0.20)</w:t>
            </w:r>
          </w:p>
        </w:tc>
        <w:tc>
          <w:tcPr>
            <w:tcW w:w="2126" w:type="dxa"/>
            <w:shd w:val="clear" w:color="auto" w:fill="auto"/>
            <w:noWrap/>
            <w:vAlign w:val="center"/>
            <w:hideMark/>
          </w:tcPr>
          <w:p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0.09 (0.08; 0.10)</w:t>
            </w:r>
          </w:p>
        </w:tc>
        <w:tc>
          <w:tcPr>
            <w:tcW w:w="1049" w:type="dxa"/>
            <w:tcBorders>
              <w:right w:val="single" w:sz="4" w:space="0" w:color="auto"/>
            </w:tcBorders>
            <w:shd w:val="clear" w:color="auto" w:fill="auto"/>
            <w:noWrap/>
            <w:vAlign w:val="center"/>
            <w:hideMark/>
          </w:tcPr>
          <w:p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2.03</w:t>
            </w:r>
          </w:p>
        </w:tc>
      </w:tr>
      <w:tr w:rsidR="008A6A09" w:rsidRPr="00896948" w:rsidTr="00896948">
        <w:trPr>
          <w:trHeight w:val="290"/>
        </w:trPr>
        <w:tc>
          <w:tcPr>
            <w:tcW w:w="562" w:type="dxa"/>
            <w:vMerge/>
            <w:tcBorders>
              <w:left w:val="single" w:sz="4" w:space="0" w:color="auto"/>
            </w:tcBorders>
            <w:vAlign w:val="center"/>
            <w:hideMark/>
          </w:tcPr>
          <w:p w:rsidR="008A6A09" w:rsidRPr="00896948" w:rsidRDefault="008A6A09" w:rsidP="008A6A09">
            <w:pPr>
              <w:spacing w:after="0" w:line="240" w:lineRule="auto"/>
              <w:rPr>
                <w:rFonts w:ascii="Calibri" w:eastAsia="Times New Roman" w:hAnsi="Calibri" w:cs="Calibri"/>
                <w:b/>
                <w:bCs/>
                <w:color w:val="000000"/>
                <w:sz w:val="36"/>
                <w:szCs w:val="36"/>
                <w:lang w:val="en-US"/>
              </w:rPr>
            </w:pPr>
          </w:p>
        </w:tc>
        <w:tc>
          <w:tcPr>
            <w:tcW w:w="1985" w:type="dxa"/>
            <w:shd w:val="clear" w:color="auto" w:fill="auto"/>
            <w:noWrap/>
            <w:vAlign w:val="center"/>
            <w:hideMark/>
          </w:tcPr>
          <w:p w:rsidR="008A6A09" w:rsidRPr="00896948" w:rsidRDefault="008A6A09" w:rsidP="00896948">
            <w:pPr>
              <w:spacing w:after="0" w:line="240" w:lineRule="auto"/>
              <w:rPr>
                <w:rFonts w:ascii="Calibri" w:eastAsia="Times New Roman" w:hAnsi="Calibri" w:cs="Calibri"/>
                <w:color w:val="000000"/>
                <w:lang w:val="en-US"/>
              </w:rPr>
            </w:pPr>
            <w:r w:rsidRPr="00896948">
              <w:rPr>
                <w:rFonts w:ascii="Calibri" w:eastAsia="Times New Roman" w:hAnsi="Calibri" w:cs="Calibri"/>
                <w:color w:val="000000"/>
                <w:lang w:val="en-US"/>
              </w:rPr>
              <w:t>non-Hispanic White</w:t>
            </w:r>
          </w:p>
        </w:tc>
        <w:tc>
          <w:tcPr>
            <w:tcW w:w="850" w:type="dxa"/>
            <w:shd w:val="clear" w:color="auto" w:fill="auto"/>
            <w:noWrap/>
            <w:vAlign w:val="center"/>
            <w:hideMark/>
          </w:tcPr>
          <w:p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2011</w:t>
            </w:r>
          </w:p>
        </w:tc>
        <w:tc>
          <w:tcPr>
            <w:tcW w:w="2127" w:type="dxa"/>
            <w:shd w:val="clear" w:color="auto" w:fill="auto"/>
            <w:noWrap/>
            <w:vAlign w:val="center"/>
            <w:hideMark/>
          </w:tcPr>
          <w:p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0.18 (0.17; 0.20)</w:t>
            </w:r>
          </w:p>
        </w:tc>
        <w:tc>
          <w:tcPr>
            <w:tcW w:w="2126" w:type="dxa"/>
            <w:shd w:val="clear" w:color="auto" w:fill="auto"/>
            <w:noWrap/>
            <w:vAlign w:val="center"/>
            <w:hideMark/>
          </w:tcPr>
          <w:p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0.05 (0.05; 0.06)</w:t>
            </w:r>
          </w:p>
        </w:tc>
        <w:tc>
          <w:tcPr>
            <w:tcW w:w="1049" w:type="dxa"/>
            <w:tcBorders>
              <w:right w:val="single" w:sz="4" w:space="0" w:color="auto"/>
            </w:tcBorders>
            <w:shd w:val="clear" w:color="auto" w:fill="auto"/>
            <w:noWrap/>
            <w:vAlign w:val="center"/>
            <w:hideMark/>
          </w:tcPr>
          <w:p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3.33</w:t>
            </w:r>
          </w:p>
        </w:tc>
      </w:tr>
      <w:tr w:rsidR="008A6A09" w:rsidRPr="00896948" w:rsidTr="00896948">
        <w:trPr>
          <w:trHeight w:val="290"/>
        </w:trPr>
        <w:tc>
          <w:tcPr>
            <w:tcW w:w="562" w:type="dxa"/>
            <w:vMerge/>
            <w:tcBorders>
              <w:left w:val="single" w:sz="4" w:space="0" w:color="auto"/>
            </w:tcBorders>
            <w:vAlign w:val="center"/>
            <w:hideMark/>
          </w:tcPr>
          <w:p w:rsidR="008A6A09" w:rsidRPr="00896948" w:rsidRDefault="008A6A09" w:rsidP="008A6A09">
            <w:pPr>
              <w:spacing w:after="0" w:line="240" w:lineRule="auto"/>
              <w:rPr>
                <w:rFonts w:ascii="Calibri" w:eastAsia="Times New Roman" w:hAnsi="Calibri" w:cs="Calibri"/>
                <w:b/>
                <w:bCs/>
                <w:color w:val="000000"/>
                <w:sz w:val="36"/>
                <w:szCs w:val="36"/>
                <w:lang w:val="en-US"/>
              </w:rPr>
            </w:pPr>
          </w:p>
        </w:tc>
        <w:tc>
          <w:tcPr>
            <w:tcW w:w="1985" w:type="dxa"/>
            <w:tcBorders>
              <w:bottom w:val="single" w:sz="4" w:space="0" w:color="auto"/>
            </w:tcBorders>
            <w:shd w:val="clear" w:color="auto" w:fill="auto"/>
            <w:noWrap/>
            <w:vAlign w:val="center"/>
            <w:hideMark/>
          </w:tcPr>
          <w:p w:rsidR="008A6A09" w:rsidRPr="00896948" w:rsidRDefault="008A6A09" w:rsidP="00896948">
            <w:pPr>
              <w:spacing w:after="0" w:line="240" w:lineRule="auto"/>
              <w:rPr>
                <w:rFonts w:ascii="Calibri" w:eastAsia="Times New Roman" w:hAnsi="Calibri" w:cs="Calibri"/>
                <w:color w:val="000000"/>
                <w:lang w:val="en-US"/>
              </w:rPr>
            </w:pPr>
            <w:r w:rsidRPr="00896948">
              <w:rPr>
                <w:rFonts w:ascii="Calibri" w:eastAsia="Times New Roman" w:hAnsi="Calibri" w:cs="Calibri"/>
                <w:color w:val="000000"/>
                <w:lang w:val="en-US"/>
              </w:rPr>
              <w:t>Hispanic</w:t>
            </w:r>
          </w:p>
        </w:tc>
        <w:tc>
          <w:tcPr>
            <w:tcW w:w="850" w:type="dxa"/>
            <w:tcBorders>
              <w:bottom w:val="single" w:sz="4" w:space="0" w:color="auto"/>
            </w:tcBorders>
            <w:shd w:val="clear" w:color="auto" w:fill="auto"/>
            <w:noWrap/>
            <w:vAlign w:val="center"/>
            <w:hideMark/>
          </w:tcPr>
          <w:p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2011</w:t>
            </w:r>
          </w:p>
        </w:tc>
        <w:tc>
          <w:tcPr>
            <w:tcW w:w="2127" w:type="dxa"/>
            <w:tcBorders>
              <w:bottom w:val="single" w:sz="4" w:space="0" w:color="auto"/>
            </w:tcBorders>
            <w:shd w:val="clear" w:color="auto" w:fill="auto"/>
            <w:noWrap/>
            <w:vAlign w:val="center"/>
            <w:hideMark/>
          </w:tcPr>
          <w:p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0.16 (0.12; 0.20)</w:t>
            </w:r>
          </w:p>
        </w:tc>
        <w:tc>
          <w:tcPr>
            <w:tcW w:w="2126" w:type="dxa"/>
            <w:tcBorders>
              <w:bottom w:val="single" w:sz="4" w:space="0" w:color="auto"/>
            </w:tcBorders>
            <w:shd w:val="clear" w:color="auto" w:fill="auto"/>
            <w:noWrap/>
            <w:vAlign w:val="center"/>
            <w:hideMark/>
          </w:tcPr>
          <w:p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0.09 (0.08; 0.10)</w:t>
            </w:r>
          </w:p>
        </w:tc>
        <w:tc>
          <w:tcPr>
            <w:tcW w:w="1049" w:type="dxa"/>
            <w:tcBorders>
              <w:bottom w:val="single" w:sz="4" w:space="0" w:color="auto"/>
              <w:right w:val="single" w:sz="4" w:space="0" w:color="auto"/>
            </w:tcBorders>
            <w:shd w:val="clear" w:color="auto" w:fill="auto"/>
            <w:noWrap/>
            <w:vAlign w:val="center"/>
            <w:hideMark/>
          </w:tcPr>
          <w:p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1.81</w:t>
            </w:r>
          </w:p>
        </w:tc>
      </w:tr>
      <w:tr w:rsidR="008A6A09" w:rsidRPr="00896948" w:rsidTr="00896948">
        <w:trPr>
          <w:trHeight w:val="290"/>
        </w:trPr>
        <w:tc>
          <w:tcPr>
            <w:tcW w:w="562" w:type="dxa"/>
            <w:vMerge/>
            <w:tcBorders>
              <w:left w:val="single" w:sz="4" w:space="0" w:color="auto"/>
            </w:tcBorders>
            <w:vAlign w:val="center"/>
            <w:hideMark/>
          </w:tcPr>
          <w:p w:rsidR="008A6A09" w:rsidRPr="00896948" w:rsidRDefault="008A6A09" w:rsidP="008A6A09">
            <w:pPr>
              <w:spacing w:after="0" w:line="240" w:lineRule="auto"/>
              <w:rPr>
                <w:rFonts w:ascii="Calibri" w:eastAsia="Times New Roman" w:hAnsi="Calibri" w:cs="Calibri"/>
                <w:b/>
                <w:bCs/>
                <w:color w:val="000000"/>
                <w:sz w:val="36"/>
                <w:szCs w:val="36"/>
                <w:lang w:val="en-US"/>
              </w:rPr>
            </w:pPr>
          </w:p>
        </w:tc>
        <w:tc>
          <w:tcPr>
            <w:tcW w:w="1985" w:type="dxa"/>
            <w:tcBorders>
              <w:top w:val="single" w:sz="4" w:space="0" w:color="auto"/>
            </w:tcBorders>
            <w:shd w:val="clear" w:color="auto" w:fill="auto"/>
            <w:noWrap/>
            <w:vAlign w:val="center"/>
            <w:hideMark/>
          </w:tcPr>
          <w:p w:rsidR="008A6A09" w:rsidRPr="00896948" w:rsidRDefault="008A6A09" w:rsidP="00896948">
            <w:pPr>
              <w:spacing w:after="0" w:line="240" w:lineRule="auto"/>
              <w:rPr>
                <w:rFonts w:ascii="Calibri" w:eastAsia="Times New Roman" w:hAnsi="Calibri" w:cs="Calibri"/>
                <w:color w:val="000000"/>
                <w:lang w:val="en-US"/>
              </w:rPr>
            </w:pPr>
            <w:r w:rsidRPr="00896948">
              <w:rPr>
                <w:rFonts w:ascii="Calibri" w:eastAsia="Times New Roman" w:hAnsi="Calibri" w:cs="Calibri"/>
                <w:color w:val="000000"/>
                <w:lang w:val="en-US"/>
              </w:rPr>
              <w:t>All</w:t>
            </w:r>
          </w:p>
        </w:tc>
        <w:tc>
          <w:tcPr>
            <w:tcW w:w="850" w:type="dxa"/>
            <w:tcBorders>
              <w:top w:val="single" w:sz="4" w:space="0" w:color="auto"/>
            </w:tcBorders>
            <w:shd w:val="clear" w:color="auto" w:fill="auto"/>
            <w:noWrap/>
            <w:vAlign w:val="center"/>
            <w:hideMark/>
          </w:tcPr>
          <w:p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2013</w:t>
            </w:r>
          </w:p>
        </w:tc>
        <w:tc>
          <w:tcPr>
            <w:tcW w:w="2127" w:type="dxa"/>
            <w:tcBorders>
              <w:top w:val="single" w:sz="4" w:space="0" w:color="auto"/>
            </w:tcBorders>
            <w:shd w:val="clear" w:color="auto" w:fill="auto"/>
            <w:noWrap/>
            <w:vAlign w:val="center"/>
            <w:hideMark/>
          </w:tcPr>
          <w:p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0.18 (0.16; 0.20)</w:t>
            </w:r>
          </w:p>
        </w:tc>
        <w:tc>
          <w:tcPr>
            <w:tcW w:w="2126" w:type="dxa"/>
            <w:tcBorders>
              <w:top w:val="single" w:sz="4" w:space="0" w:color="auto"/>
            </w:tcBorders>
            <w:shd w:val="clear" w:color="auto" w:fill="auto"/>
            <w:noWrap/>
            <w:vAlign w:val="center"/>
            <w:hideMark/>
          </w:tcPr>
          <w:p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0.06 (0.06; 0.06)</w:t>
            </w:r>
          </w:p>
        </w:tc>
        <w:tc>
          <w:tcPr>
            <w:tcW w:w="1049" w:type="dxa"/>
            <w:tcBorders>
              <w:top w:val="single" w:sz="4" w:space="0" w:color="auto"/>
              <w:right w:val="single" w:sz="4" w:space="0" w:color="auto"/>
            </w:tcBorders>
            <w:shd w:val="clear" w:color="auto" w:fill="auto"/>
            <w:noWrap/>
            <w:vAlign w:val="center"/>
            <w:hideMark/>
          </w:tcPr>
          <w:p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2.85</w:t>
            </w:r>
          </w:p>
        </w:tc>
      </w:tr>
      <w:tr w:rsidR="008A6A09" w:rsidRPr="00896948" w:rsidTr="00896948">
        <w:trPr>
          <w:trHeight w:val="290"/>
        </w:trPr>
        <w:tc>
          <w:tcPr>
            <w:tcW w:w="562" w:type="dxa"/>
            <w:vMerge/>
            <w:tcBorders>
              <w:left w:val="single" w:sz="4" w:space="0" w:color="auto"/>
            </w:tcBorders>
            <w:vAlign w:val="center"/>
            <w:hideMark/>
          </w:tcPr>
          <w:p w:rsidR="008A6A09" w:rsidRPr="00896948" w:rsidRDefault="008A6A09" w:rsidP="008A6A09">
            <w:pPr>
              <w:spacing w:after="0" w:line="240" w:lineRule="auto"/>
              <w:rPr>
                <w:rFonts w:ascii="Calibri" w:eastAsia="Times New Roman" w:hAnsi="Calibri" w:cs="Calibri"/>
                <w:b/>
                <w:bCs/>
                <w:color w:val="000000"/>
                <w:sz w:val="36"/>
                <w:szCs w:val="36"/>
                <w:lang w:val="en-US"/>
              </w:rPr>
            </w:pPr>
          </w:p>
        </w:tc>
        <w:tc>
          <w:tcPr>
            <w:tcW w:w="1985" w:type="dxa"/>
            <w:shd w:val="clear" w:color="auto" w:fill="auto"/>
            <w:noWrap/>
            <w:vAlign w:val="center"/>
            <w:hideMark/>
          </w:tcPr>
          <w:p w:rsidR="008A6A09" w:rsidRPr="00896948" w:rsidRDefault="008A6A09" w:rsidP="00896948">
            <w:pPr>
              <w:spacing w:after="0" w:line="240" w:lineRule="auto"/>
              <w:rPr>
                <w:rFonts w:ascii="Calibri" w:eastAsia="Times New Roman" w:hAnsi="Calibri" w:cs="Calibri"/>
                <w:color w:val="000000"/>
                <w:lang w:val="en-US"/>
              </w:rPr>
            </w:pPr>
            <w:r w:rsidRPr="00896948">
              <w:rPr>
                <w:rFonts w:ascii="Calibri" w:eastAsia="Times New Roman" w:hAnsi="Calibri" w:cs="Calibri"/>
                <w:color w:val="000000"/>
                <w:lang w:val="en-US"/>
              </w:rPr>
              <w:t>non-Hispanic Black</w:t>
            </w:r>
          </w:p>
        </w:tc>
        <w:tc>
          <w:tcPr>
            <w:tcW w:w="850" w:type="dxa"/>
            <w:shd w:val="clear" w:color="auto" w:fill="auto"/>
            <w:noWrap/>
            <w:vAlign w:val="center"/>
            <w:hideMark/>
          </w:tcPr>
          <w:p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2013</w:t>
            </w:r>
          </w:p>
        </w:tc>
        <w:tc>
          <w:tcPr>
            <w:tcW w:w="2127" w:type="dxa"/>
            <w:shd w:val="clear" w:color="auto" w:fill="auto"/>
            <w:noWrap/>
            <w:vAlign w:val="center"/>
            <w:hideMark/>
          </w:tcPr>
          <w:p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0.18 (0.16; 0.21)</w:t>
            </w:r>
          </w:p>
        </w:tc>
        <w:tc>
          <w:tcPr>
            <w:tcW w:w="2126" w:type="dxa"/>
            <w:shd w:val="clear" w:color="auto" w:fill="auto"/>
            <w:noWrap/>
            <w:vAlign w:val="center"/>
            <w:hideMark/>
          </w:tcPr>
          <w:p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0.09 (0.08; 0.10)</w:t>
            </w:r>
          </w:p>
        </w:tc>
        <w:tc>
          <w:tcPr>
            <w:tcW w:w="1049" w:type="dxa"/>
            <w:tcBorders>
              <w:right w:val="single" w:sz="4" w:space="0" w:color="auto"/>
            </w:tcBorders>
            <w:shd w:val="clear" w:color="auto" w:fill="auto"/>
            <w:noWrap/>
            <w:vAlign w:val="center"/>
            <w:hideMark/>
          </w:tcPr>
          <w:p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2.08</w:t>
            </w:r>
          </w:p>
        </w:tc>
      </w:tr>
      <w:tr w:rsidR="008A6A09" w:rsidRPr="00896948" w:rsidTr="00896948">
        <w:trPr>
          <w:trHeight w:val="290"/>
        </w:trPr>
        <w:tc>
          <w:tcPr>
            <w:tcW w:w="562" w:type="dxa"/>
            <w:vMerge/>
            <w:tcBorders>
              <w:left w:val="single" w:sz="4" w:space="0" w:color="auto"/>
            </w:tcBorders>
            <w:vAlign w:val="center"/>
            <w:hideMark/>
          </w:tcPr>
          <w:p w:rsidR="008A6A09" w:rsidRPr="00896948" w:rsidRDefault="008A6A09" w:rsidP="008A6A09">
            <w:pPr>
              <w:spacing w:after="0" w:line="240" w:lineRule="auto"/>
              <w:rPr>
                <w:rFonts w:ascii="Calibri" w:eastAsia="Times New Roman" w:hAnsi="Calibri" w:cs="Calibri"/>
                <w:b/>
                <w:bCs/>
                <w:color w:val="000000"/>
                <w:sz w:val="36"/>
                <w:szCs w:val="36"/>
                <w:lang w:val="en-US"/>
              </w:rPr>
            </w:pPr>
          </w:p>
        </w:tc>
        <w:tc>
          <w:tcPr>
            <w:tcW w:w="1985" w:type="dxa"/>
            <w:shd w:val="clear" w:color="auto" w:fill="auto"/>
            <w:noWrap/>
            <w:vAlign w:val="center"/>
            <w:hideMark/>
          </w:tcPr>
          <w:p w:rsidR="008A6A09" w:rsidRPr="00896948" w:rsidRDefault="008A6A09" w:rsidP="00896948">
            <w:pPr>
              <w:spacing w:after="0" w:line="240" w:lineRule="auto"/>
              <w:rPr>
                <w:rFonts w:ascii="Calibri" w:eastAsia="Times New Roman" w:hAnsi="Calibri" w:cs="Calibri"/>
                <w:color w:val="000000"/>
                <w:lang w:val="en-US"/>
              </w:rPr>
            </w:pPr>
            <w:r w:rsidRPr="00896948">
              <w:rPr>
                <w:rFonts w:ascii="Calibri" w:eastAsia="Times New Roman" w:hAnsi="Calibri" w:cs="Calibri"/>
                <w:color w:val="000000"/>
                <w:lang w:val="en-US"/>
              </w:rPr>
              <w:t>non-Hispanic White</w:t>
            </w:r>
          </w:p>
        </w:tc>
        <w:tc>
          <w:tcPr>
            <w:tcW w:w="850" w:type="dxa"/>
            <w:shd w:val="clear" w:color="auto" w:fill="auto"/>
            <w:noWrap/>
            <w:vAlign w:val="center"/>
            <w:hideMark/>
          </w:tcPr>
          <w:p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2013</w:t>
            </w:r>
          </w:p>
        </w:tc>
        <w:tc>
          <w:tcPr>
            <w:tcW w:w="2127" w:type="dxa"/>
            <w:shd w:val="clear" w:color="auto" w:fill="auto"/>
            <w:noWrap/>
            <w:vAlign w:val="center"/>
            <w:hideMark/>
          </w:tcPr>
          <w:p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0.18 (0.16; 0.21)</w:t>
            </w:r>
          </w:p>
        </w:tc>
        <w:tc>
          <w:tcPr>
            <w:tcW w:w="2126" w:type="dxa"/>
            <w:shd w:val="clear" w:color="auto" w:fill="auto"/>
            <w:noWrap/>
            <w:vAlign w:val="center"/>
            <w:hideMark/>
          </w:tcPr>
          <w:p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0.05 (0.05; 0.06)</w:t>
            </w:r>
          </w:p>
        </w:tc>
        <w:tc>
          <w:tcPr>
            <w:tcW w:w="1049" w:type="dxa"/>
            <w:tcBorders>
              <w:right w:val="single" w:sz="4" w:space="0" w:color="auto"/>
            </w:tcBorders>
            <w:shd w:val="clear" w:color="auto" w:fill="auto"/>
            <w:noWrap/>
            <w:vAlign w:val="center"/>
            <w:hideMark/>
          </w:tcPr>
          <w:p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3.43</w:t>
            </w:r>
          </w:p>
        </w:tc>
      </w:tr>
      <w:tr w:rsidR="008A6A09" w:rsidRPr="00896948" w:rsidTr="00896948">
        <w:trPr>
          <w:trHeight w:val="290"/>
        </w:trPr>
        <w:tc>
          <w:tcPr>
            <w:tcW w:w="562" w:type="dxa"/>
            <w:vMerge/>
            <w:tcBorders>
              <w:left w:val="single" w:sz="4" w:space="0" w:color="auto"/>
            </w:tcBorders>
            <w:vAlign w:val="center"/>
            <w:hideMark/>
          </w:tcPr>
          <w:p w:rsidR="008A6A09" w:rsidRPr="00896948" w:rsidRDefault="008A6A09" w:rsidP="008A6A09">
            <w:pPr>
              <w:spacing w:after="0" w:line="240" w:lineRule="auto"/>
              <w:rPr>
                <w:rFonts w:ascii="Calibri" w:eastAsia="Times New Roman" w:hAnsi="Calibri" w:cs="Calibri"/>
                <w:b/>
                <w:bCs/>
                <w:color w:val="000000"/>
                <w:sz w:val="36"/>
                <w:szCs w:val="36"/>
                <w:lang w:val="en-US"/>
              </w:rPr>
            </w:pPr>
          </w:p>
        </w:tc>
        <w:tc>
          <w:tcPr>
            <w:tcW w:w="1985" w:type="dxa"/>
            <w:tcBorders>
              <w:bottom w:val="single" w:sz="4" w:space="0" w:color="auto"/>
            </w:tcBorders>
            <w:shd w:val="clear" w:color="auto" w:fill="auto"/>
            <w:noWrap/>
            <w:vAlign w:val="center"/>
            <w:hideMark/>
          </w:tcPr>
          <w:p w:rsidR="008A6A09" w:rsidRPr="00896948" w:rsidRDefault="008A6A09" w:rsidP="00896948">
            <w:pPr>
              <w:spacing w:after="0" w:line="240" w:lineRule="auto"/>
              <w:rPr>
                <w:rFonts w:ascii="Calibri" w:eastAsia="Times New Roman" w:hAnsi="Calibri" w:cs="Calibri"/>
                <w:color w:val="000000"/>
                <w:lang w:val="en-US"/>
              </w:rPr>
            </w:pPr>
            <w:r w:rsidRPr="00896948">
              <w:rPr>
                <w:rFonts w:ascii="Calibri" w:eastAsia="Times New Roman" w:hAnsi="Calibri" w:cs="Calibri"/>
                <w:color w:val="000000"/>
                <w:lang w:val="en-US"/>
              </w:rPr>
              <w:t>Hispanic</w:t>
            </w:r>
          </w:p>
        </w:tc>
        <w:tc>
          <w:tcPr>
            <w:tcW w:w="850" w:type="dxa"/>
            <w:tcBorders>
              <w:bottom w:val="single" w:sz="4" w:space="0" w:color="auto"/>
            </w:tcBorders>
            <w:shd w:val="clear" w:color="auto" w:fill="auto"/>
            <w:noWrap/>
            <w:vAlign w:val="center"/>
            <w:hideMark/>
          </w:tcPr>
          <w:p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2013</w:t>
            </w:r>
          </w:p>
        </w:tc>
        <w:tc>
          <w:tcPr>
            <w:tcW w:w="2127" w:type="dxa"/>
            <w:tcBorders>
              <w:bottom w:val="single" w:sz="4" w:space="0" w:color="auto"/>
            </w:tcBorders>
            <w:shd w:val="clear" w:color="auto" w:fill="auto"/>
            <w:noWrap/>
            <w:vAlign w:val="center"/>
            <w:hideMark/>
          </w:tcPr>
          <w:p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0.15 (0.13; 0.17)</w:t>
            </w:r>
          </w:p>
        </w:tc>
        <w:tc>
          <w:tcPr>
            <w:tcW w:w="2126" w:type="dxa"/>
            <w:tcBorders>
              <w:bottom w:val="single" w:sz="4" w:space="0" w:color="auto"/>
            </w:tcBorders>
            <w:shd w:val="clear" w:color="auto" w:fill="auto"/>
            <w:noWrap/>
            <w:vAlign w:val="center"/>
            <w:hideMark/>
          </w:tcPr>
          <w:p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0.09 (0.08; 0.09)</w:t>
            </w:r>
          </w:p>
        </w:tc>
        <w:tc>
          <w:tcPr>
            <w:tcW w:w="1049" w:type="dxa"/>
            <w:tcBorders>
              <w:bottom w:val="single" w:sz="4" w:space="0" w:color="auto"/>
              <w:right w:val="single" w:sz="4" w:space="0" w:color="auto"/>
            </w:tcBorders>
            <w:shd w:val="clear" w:color="auto" w:fill="auto"/>
            <w:noWrap/>
            <w:vAlign w:val="center"/>
            <w:hideMark/>
          </w:tcPr>
          <w:p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1.74</w:t>
            </w:r>
          </w:p>
        </w:tc>
      </w:tr>
      <w:tr w:rsidR="008A6A09" w:rsidRPr="00896948" w:rsidTr="00896948">
        <w:trPr>
          <w:trHeight w:val="290"/>
        </w:trPr>
        <w:tc>
          <w:tcPr>
            <w:tcW w:w="562" w:type="dxa"/>
            <w:vMerge/>
            <w:tcBorders>
              <w:left w:val="single" w:sz="4" w:space="0" w:color="auto"/>
            </w:tcBorders>
            <w:vAlign w:val="center"/>
            <w:hideMark/>
          </w:tcPr>
          <w:p w:rsidR="008A6A09" w:rsidRPr="00896948" w:rsidRDefault="008A6A09" w:rsidP="008A6A09">
            <w:pPr>
              <w:spacing w:after="0" w:line="240" w:lineRule="auto"/>
              <w:rPr>
                <w:rFonts w:ascii="Calibri" w:eastAsia="Times New Roman" w:hAnsi="Calibri" w:cs="Calibri"/>
                <w:b/>
                <w:bCs/>
                <w:color w:val="000000"/>
                <w:sz w:val="36"/>
                <w:szCs w:val="36"/>
                <w:lang w:val="en-US"/>
              </w:rPr>
            </w:pPr>
          </w:p>
        </w:tc>
        <w:tc>
          <w:tcPr>
            <w:tcW w:w="1985" w:type="dxa"/>
            <w:tcBorders>
              <w:top w:val="single" w:sz="4" w:space="0" w:color="auto"/>
            </w:tcBorders>
            <w:shd w:val="clear" w:color="auto" w:fill="auto"/>
            <w:noWrap/>
            <w:vAlign w:val="center"/>
            <w:hideMark/>
          </w:tcPr>
          <w:p w:rsidR="008A6A09" w:rsidRPr="00896948" w:rsidRDefault="008A6A09" w:rsidP="00896948">
            <w:pPr>
              <w:spacing w:after="0" w:line="240" w:lineRule="auto"/>
              <w:rPr>
                <w:rFonts w:ascii="Calibri" w:eastAsia="Times New Roman" w:hAnsi="Calibri" w:cs="Calibri"/>
                <w:color w:val="000000"/>
                <w:lang w:val="en-US"/>
              </w:rPr>
            </w:pPr>
            <w:r w:rsidRPr="00896948">
              <w:rPr>
                <w:rFonts w:ascii="Calibri" w:eastAsia="Times New Roman" w:hAnsi="Calibri" w:cs="Calibri"/>
                <w:color w:val="000000"/>
                <w:lang w:val="en-US"/>
              </w:rPr>
              <w:t>All</w:t>
            </w:r>
          </w:p>
        </w:tc>
        <w:tc>
          <w:tcPr>
            <w:tcW w:w="850" w:type="dxa"/>
            <w:tcBorders>
              <w:top w:val="single" w:sz="4" w:space="0" w:color="auto"/>
            </w:tcBorders>
            <w:shd w:val="clear" w:color="auto" w:fill="auto"/>
            <w:noWrap/>
            <w:vAlign w:val="center"/>
            <w:hideMark/>
          </w:tcPr>
          <w:p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2015</w:t>
            </w:r>
          </w:p>
        </w:tc>
        <w:tc>
          <w:tcPr>
            <w:tcW w:w="2127" w:type="dxa"/>
            <w:tcBorders>
              <w:top w:val="single" w:sz="4" w:space="0" w:color="auto"/>
            </w:tcBorders>
            <w:shd w:val="clear" w:color="auto" w:fill="auto"/>
            <w:noWrap/>
            <w:vAlign w:val="center"/>
            <w:hideMark/>
          </w:tcPr>
          <w:p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0.16 (0.15; 0.18)</w:t>
            </w:r>
          </w:p>
        </w:tc>
        <w:tc>
          <w:tcPr>
            <w:tcW w:w="2126" w:type="dxa"/>
            <w:tcBorders>
              <w:top w:val="single" w:sz="4" w:space="0" w:color="auto"/>
            </w:tcBorders>
            <w:shd w:val="clear" w:color="auto" w:fill="auto"/>
            <w:noWrap/>
            <w:vAlign w:val="center"/>
            <w:hideMark/>
          </w:tcPr>
          <w:p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0.06 (0.06; 0.06)</w:t>
            </w:r>
          </w:p>
        </w:tc>
        <w:tc>
          <w:tcPr>
            <w:tcW w:w="1049" w:type="dxa"/>
            <w:tcBorders>
              <w:top w:val="single" w:sz="4" w:space="0" w:color="auto"/>
              <w:right w:val="single" w:sz="4" w:space="0" w:color="auto"/>
            </w:tcBorders>
            <w:shd w:val="clear" w:color="auto" w:fill="auto"/>
            <w:noWrap/>
            <w:vAlign w:val="center"/>
            <w:hideMark/>
          </w:tcPr>
          <w:p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2.73</w:t>
            </w:r>
          </w:p>
        </w:tc>
      </w:tr>
      <w:tr w:rsidR="008A6A09" w:rsidRPr="00896948" w:rsidTr="00896948">
        <w:trPr>
          <w:trHeight w:val="290"/>
        </w:trPr>
        <w:tc>
          <w:tcPr>
            <w:tcW w:w="562" w:type="dxa"/>
            <w:vMerge/>
            <w:tcBorders>
              <w:left w:val="single" w:sz="4" w:space="0" w:color="auto"/>
            </w:tcBorders>
            <w:vAlign w:val="center"/>
            <w:hideMark/>
          </w:tcPr>
          <w:p w:rsidR="008A6A09" w:rsidRPr="00896948" w:rsidRDefault="008A6A09" w:rsidP="008A6A09">
            <w:pPr>
              <w:spacing w:after="0" w:line="240" w:lineRule="auto"/>
              <w:rPr>
                <w:rFonts w:ascii="Calibri" w:eastAsia="Times New Roman" w:hAnsi="Calibri" w:cs="Calibri"/>
                <w:b/>
                <w:bCs/>
                <w:color w:val="000000"/>
                <w:sz w:val="36"/>
                <w:szCs w:val="36"/>
                <w:lang w:val="en-US"/>
              </w:rPr>
            </w:pPr>
          </w:p>
        </w:tc>
        <w:tc>
          <w:tcPr>
            <w:tcW w:w="1985" w:type="dxa"/>
            <w:shd w:val="clear" w:color="auto" w:fill="auto"/>
            <w:noWrap/>
            <w:vAlign w:val="center"/>
            <w:hideMark/>
          </w:tcPr>
          <w:p w:rsidR="008A6A09" w:rsidRPr="00896948" w:rsidRDefault="008A6A09" w:rsidP="00896948">
            <w:pPr>
              <w:spacing w:after="0" w:line="240" w:lineRule="auto"/>
              <w:rPr>
                <w:rFonts w:ascii="Calibri" w:eastAsia="Times New Roman" w:hAnsi="Calibri" w:cs="Calibri"/>
                <w:color w:val="000000"/>
                <w:lang w:val="en-US"/>
              </w:rPr>
            </w:pPr>
            <w:r w:rsidRPr="00896948">
              <w:rPr>
                <w:rFonts w:ascii="Calibri" w:eastAsia="Times New Roman" w:hAnsi="Calibri" w:cs="Calibri"/>
                <w:color w:val="000000"/>
                <w:lang w:val="en-US"/>
              </w:rPr>
              <w:t>non-Hispanic Black</w:t>
            </w:r>
          </w:p>
        </w:tc>
        <w:tc>
          <w:tcPr>
            <w:tcW w:w="850" w:type="dxa"/>
            <w:shd w:val="clear" w:color="auto" w:fill="auto"/>
            <w:noWrap/>
            <w:vAlign w:val="center"/>
            <w:hideMark/>
          </w:tcPr>
          <w:p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2015</w:t>
            </w:r>
          </w:p>
        </w:tc>
        <w:tc>
          <w:tcPr>
            <w:tcW w:w="2127" w:type="dxa"/>
            <w:shd w:val="clear" w:color="auto" w:fill="auto"/>
            <w:noWrap/>
            <w:vAlign w:val="center"/>
            <w:hideMark/>
          </w:tcPr>
          <w:p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0.14 (0.11; 0.18)</w:t>
            </w:r>
          </w:p>
        </w:tc>
        <w:tc>
          <w:tcPr>
            <w:tcW w:w="2126" w:type="dxa"/>
            <w:shd w:val="clear" w:color="auto" w:fill="auto"/>
            <w:noWrap/>
            <w:vAlign w:val="center"/>
            <w:hideMark/>
          </w:tcPr>
          <w:p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0.09 (0.08; 0.09)</w:t>
            </w:r>
          </w:p>
        </w:tc>
        <w:tc>
          <w:tcPr>
            <w:tcW w:w="1049" w:type="dxa"/>
            <w:tcBorders>
              <w:right w:val="single" w:sz="4" w:space="0" w:color="auto"/>
            </w:tcBorders>
            <w:shd w:val="clear" w:color="auto" w:fill="auto"/>
            <w:noWrap/>
            <w:vAlign w:val="center"/>
            <w:hideMark/>
          </w:tcPr>
          <w:p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1.63</w:t>
            </w:r>
          </w:p>
        </w:tc>
      </w:tr>
      <w:tr w:rsidR="008A6A09" w:rsidRPr="00896948" w:rsidTr="00896948">
        <w:trPr>
          <w:trHeight w:val="290"/>
        </w:trPr>
        <w:tc>
          <w:tcPr>
            <w:tcW w:w="562" w:type="dxa"/>
            <w:vMerge/>
            <w:tcBorders>
              <w:left w:val="single" w:sz="4" w:space="0" w:color="auto"/>
            </w:tcBorders>
            <w:vAlign w:val="center"/>
            <w:hideMark/>
          </w:tcPr>
          <w:p w:rsidR="008A6A09" w:rsidRPr="00896948" w:rsidRDefault="008A6A09" w:rsidP="008A6A09">
            <w:pPr>
              <w:spacing w:after="0" w:line="240" w:lineRule="auto"/>
              <w:rPr>
                <w:rFonts w:ascii="Calibri" w:eastAsia="Times New Roman" w:hAnsi="Calibri" w:cs="Calibri"/>
                <w:b/>
                <w:bCs/>
                <w:color w:val="000000"/>
                <w:sz w:val="36"/>
                <w:szCs w:val="36"/>
                <w:lang w:val="en-US"/>
              </w:rPr>
            </w:pPr>
          </w:p>
        </w:tc>
        <w:tc>
          <w:tcPr>
            <w:tcW w:w="1985" w:type="dxa"/>
            <w:shd w:val="clear" w:color="auto" w:fill="auto"/>
            <w:noWrap/>
            <w:vAlign w:val="center"/>
            <w:hideMark/>
          </w:tcPr>
          <w:p w:rsidR="008A6A09" w:rsidRPr="00896948" w:rsidRDefault="008A6A09" w:rsidP="00896948">
            <w:pPr>
              <w:spacing w:after="0" w:line="240" w:lineRule="auto"/>
              <w:rPr>
                <w:rFonts w:ascii="Calibri" w:eastAsia="Times New Roman" w:hAnsi="Calibri" w:cs="Calibri"/>
                <w:color w:val="000000"/>
                <w:lang w:val="en-US"/>
              </w:rPr>
            </w:pPr>
            <w:r w:rsidRPr="00896948">
              <w:rPr>
                <w:rFonts w:ascii="Calibri" w:eastAsia="Times New Roman" w:hAnsi="Calibri" w:cs="Calibri"/>
                <w:color w:val="000000"/>
                <w:lang w:val="en-US"/>
              </w:rPr>
              <w:t>non-Hispanic White</w:t>
            </w:r>
          </w:p>
        </w:tc>
        <w:tc>
          <w:tcPr>
            <w:tcW w:w="850" w:type="dxa"/>
            <w:shd w:val="clear" w:color="auto" w:fill="auto"/>
            <w:noWrap/>
            <w:vAlign w:val="center"/>
            <w:hideMark/>
          </w:tcPr>
          <w:p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2015</w:t>
            </w:r>
          </w:p>
        </w:tc>
        <w:tc>
          <w:tcPr>
            <w:tcW w:w="2127" w:type="dxa"/>
            <w:shd w:val="clear" w:color="auto" w:fill="auto"/>
            <w:noWrap/>
            <w:vAlign w:val="center"/>
            <w:hideMark/>
          </w:tcPr>
          <w:p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0.17 (0.15; 0.19)</w:t>
            </w:r>
          </w:p>
        </w:tc>
        <w:tc>
          <w:tcPr>
            <w:tcW w:w="2126" w:type="dxa"/>
            <w:shd w:val="clear" w:color="auto" w:fill="auto"/>
            <w:noWrap/>
            <w:vAlign w:val="center"/>
            <w:hideMark/>
          </w:tcPr>
          <w:p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0.05 (0.05; 0.05)</w:t>
            </w:r>
          </w:p>
        </w:tc>
        <w:tc>
          <w:tcPr>
            <w:tcW w:w="1049" w:type="dxa"/>
            <w:tcBorders>
              <w:right w:val="single" w:sz="4" w:space="0" w:color="auto"/>
            </w:tcBorders>
            <w:shd w:val="clear" w:color="auto" w:fill="auto"/>
            <w:noWrap/>
            <w:vAlign w:val="center"/>
            <w:hideMark/>
          </w:tcPr>
          <w:p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3.33</w:t>
            </w:r>
          </w:p>
        </w:tc>
      </w:tr>
      <w:tr w:rsidR="008A6A09" w:rsidRPr="00896948" w:rsidTr="00896948">
        <w:trPr>
          <w:trHeight w:val="290"/>
        </w:trPr>
        <w:tc>
          <w:tcPr>
            <w:tcW w:w="562" w:type="dxa"/>
            <w:vMerge/>
            <w:tcBorders>
              <w:left w:val="single" w:sz="4" w:space="0" w:color="auto"/>
            </w:tcBorders>
            <w:vAlign w:val="center"/>
            <w:hideMark/>
          </w:tcPr>
          <w:p w:rsidR="008A6A09" w:rsidRPr="00896948" w:rsidRDefault="008A6A09" w:rsidP="008A6A09">
            <w:pPr>
              <w:spacing w:after="0" w:line="240" w:lineRule="auto"/>
              <w:rPr>
                <w:rFonts w:ascii="Calibri" w:eastAsia="Times New Roman" w:hAnsi="Calibri" w:cs="Calibri"/>
                <w:b/>
                <w:bCs/>
                <w:color w:val="000000"/>
                <w:sz w:val="36"/>
                <w:szCs w:val="36"/>
                <w:lang w:val="en-US"/>
              </w:rPr>
            </w:pPr>
          </w:p>
        </w:tc>
        <w:tc>
          <w:tcPr>
            <w:tcW w:w="1985" w:type="dxa"/>
            <w:tcBorders>
              <w:bottom w:val="single" w:sz="4" w:space="0" w:color="auto"/>
            </w:tcBorders>
            <w:shd w:val="clear" w:color="auto" w:fill="auto"/>
            <w:noWrap/>
            <w:vAlign w:val="center"/>
            <w:hideMark/>
          </w:tcPr>
          <w:p w:rsidR="008A6A09" w:rsidRPr="00896948" w:rsidRDefault="008A6A09" w:rsidP="00896948">
            <w:pPr>
              <w:spacing w:after="0" w:line="240" w:lineRule="auto"/>
              <w:rPr>
                <w:rFonts w:ascii="Calibri" w:eastAsia="Times New Roman" w:hAnsi="Calibri" w:cs="Calibri"/>
                <w:color w:val="000000"/>
                <w:lang w:val="en-US"/>
              </w:rPr>
            </w:pPr>
            <w:r w:rsidRPr="00896948">
              <w:rPr>
                <w:rFonts w:ascii="Calibri" w:eastAsia="Times New Roman" w:hAnsi="Calibri" w:cs="Calibri"/>
                <w:color w:val="000000"/>
                <w:lang w:val="en-US"/>
              </w:rPr>
              <w:t>Hispanic</w:t>
            </w:r>
          </w:p>
        </w:tc>
        <w:tc>
          <w:tcPr>
            <w:tcW w:w="850" w:type="dxa"/>
            <w:tcBorders>
              <w:bottom w:val="single" w:sz="4" w:space="0" w:color="auto"/>
            </w:tcBorders>
            <w:shd w:val="clear" w:color="auto" w:fill="auto"/>
            <w:noWrap/>
            <w:vAlign w:val="center"/>
            <w:hideMark/>
          </w:tcPr>
          <w:p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2015</w:t>
            </w:r>
          </w:p>
        </w:tc>
        <w:tc>
          <w:tcPr>
            <w:tcW w:w="2127" w:type="dxa"/>
            <w:tcBorders>
              <w:bottom w:val="single" w:sz="4" w:space="0" w:color="auto"/>
            </w:tcBorders>
            <w:shd w:val="clear" w:color="auto" w:fill="auto"/>
            <w:noWrap/>
            <w:vAlign w:val="center"/>
            <w:hideMark/>
          </w:tcPr>
          <w:p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0.16 (0.14; 0.18)</w:t>
            </w:r>
          </w:p>
        </w:tc>
        <w:tc>
          <w:tcPr>
            <w:tcW w:w="2126" w:type="dxa"/>
            <w:tcBorders>
              <w:bottom w:val="single" w:sz="4" w:space="0" w:color="auto"/>
            </w:tcBorders>
            <w:shd w:val="clear" w:color="auto" w:fill="auto"/>
            <w:noWrap/>
            <w:vAlign w:val="center"/>
            <w:hideMark/>
          </w:tcPr>
          <w:p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0.09 (0.08; 0.09)</w:t>
            </w:r>
          </w:p>
        </w:tc>
        <w:tc>
          <w:tcPr>
            <w:tcW w:w="1049" w:type="dxa"/>
            <w:tcBorders>
              <w:bottom w:val="single" w:sz="4" w:space="0" w:color="auto"/>
              <w:right w:val="single" w:sz="4" w:space="0" w:color="auto"/>
            </w:tcBorders>
            <w:shd w:val="clear" w:color="auto" w:fill="auto"/>
            <w:noWrap/>
            <w:vAlign w:val="center"/>
            <w:hideMark/>
          </w:tcPr>
          <w:p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1.91</w:t>
            </w:r>
          </w:p>
        </w:tc>
      </w:tr>
      <w:tr w:rsidR="008A6A09" w:rsidRPr="00896948" w:rsidTr="00896948">
        <w:trPr>
          <w:trHeight w:val="290"/>
        </w:trPr>
        <w:tc>
          <w:tcPr>
            <w:tcW w:w="562" w:type="dxa"/>
            <w:vMerge/>
            <w:tcBorders>
              <w:left w:val="single" w:sz="4" w:space="0" w:color="auto"/>
            </w:tcBorders>
            <w:vAlign w:val="center"/>
            <w:hideMark/>
          </w:tcPr>
          <w:p w:rsidR="008A6A09" w:rsidRPr="00896948" w:rsidRDefault="008A6A09" w:rsidP="008A6A09">
            <w:pPr>
              <w:spacing w:after="0" w:line="240" w:lineRule="auto"/>
              <w:rPr>
                <w:rFonts w:ascii="Calibri" w:eastAsia="Times New Roman" w:hAnsi="Calibri" w:cs="Calibri"/>
                <w:b/>
                <w:bCs/>
                <w:color w:val="000000"/>
                <w:sz w:val="36"/>
                <w:szCs w:val="36"/>
                <w:lang w:val="en-US"/>
              </w:rPr>
            </w:pPr>
          </w:p>
        </w:tc>
        <w:tc>
          <w:tcPr>
            <w:tcW w:w="1985" w:type="dxa"/>
            <w:tcBorders>
              <w:top w:val="single" w:sz="4" w:space="0" w:color="auto"/>
            </w:tcBorders>
            <w:shd w:val="clear" w:color="auto" w:fill="auto"/>
            <w:noWrap/>
            <w:vAlign w:val="center"/>
            <w:hideMark/>
          </w:tcPr>
          <w:p w:rsidR="008A6A09" w:rsidRPr="00896948" w:rsidRDefault="008A6A09" w:rsidP="00896948">
            <w:pPr>
              <w:spacing w:after="0" w:line="240" w:lineRule="auto"/>
              <w:rPr>
                <w:rFonts w:ascii="Calibri" w:eastAsia="Times New Roman" w:hAnsi="Calibri" w:cs="Calibri"/>
                <w:color w:val="000000"/>
                <w:lang w:val="en-US"/>
              </w:rPr>
            </w:pPr>
            <w:r w:rsidRPr="00896948">
              <w:rPr>
                <w:rFonts w:ascii="Calibri" w:eastAsia="Times New Roman" w:hAnsi="Calibri" w:cs="Calibri"/>
                <w:color w:val="000000"/>
                <w:lang w:val="en-US"/>
              </w:rPr>
              <w:t>All</w:t>
            </w:r>
          </w:p>
        </w:tc>
        <w:tc>
          <w:tcPr>
            <w:tcW w:w="850" w:type="dxa"/>
            <w:tcBorders>
              <w:top w:val="single" w:sz="4" w:space="0" w:color="auto"/>
            </w:tcBorders>
            <w:shd w:val="clear" w:color="auto" w:fill="auto"/>
            <w:noWrap/>
            <w:vAlign w:val="center"/>
            <w:hideMark/>
          </w:tcPr>
          <w:p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2017</w:t>
            </w:r>
          </w:p>
        </w:tc>
        <w:tc>
          <w:tcPr>
            <w:tcW w:w="2127" w:type="dxa"/>
            <w:tcBorders>
              <w:top w:val="single" w:sz="4" w:space="0" w:color="auto"/>
            </w:tcBorders>
            <w:shd w:val="clear" w:color="auto" w:fill="auto"/>
            <w:noWrap/>
            <w:vAlign w:val="center"/>
            <w:hideMark/>
          </w:tcPr>
          <w:p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0.17 (0.16; 0.19)</w:t>
            </w:r>
          </w:p>
        </w:tc>
        <w:tc>
          <w:tcPr>
            <w:tcW w:w="2126" w:type="dxa"/>
            <w:tcBorders>
              <w:top w:val="single" w:sz="4" w:space="0" w:color="auto"/>
            </w:tcBorders>
            <w:shd w:val="clear" w:color="auto" w:fill="auto"/>
            <w:noWrap/>
            <w:vAlign w:val="center"/>
            <w:hideMark/>
          </w:tcPr>
          <w:p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0.06 (0.05; 0.06)</w:t>
            </w:r>
          </w:p>
        </w:tc>
        <w:tc>
          <w:tcPr>
            <w:tcW w:w="1049" w:type="dxa"/>
            <w:tcBorders>
              <w:top w:val="single" w:sz="4" w:space="0" w:color="auto"/>
              <w:right w:val="single" w:sz="4" w:space="0" w:color="auto"/>
            </w:tcBorders>
            <w:shd w:val="clear" w:color="auto" w:fill="auto"/>
            <w:noWrap/>
            <w:vAlign w:val="center"/>
            <w:hideMark/>
          </w:tcPr>
          <w:p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3.13</w:t>
            </w:r>
          </w:p>
        </w:tc>
      </w:tr>
      <w:tr w:rsidR="008A6A09" w:rsidRPr="00896948" w:rsidTr="00896948">
        <w:trPr>
          <w:trHeight w:val="290"/>
        </w:trPr>
        <w:tc>
          <w:tcPr>
            <w:tcW w:w="562" w:type="dxa"/>
            <w:vMerge/>
            <w:tcBorders>
              <w:left w:val="single" w:sz="4" w:space="0" w:color="auto"/>
            </w:tcBorders>
            <w:vAlign w:val="center"/>
            <w:hideMark/>
          </w:tcPr>
          <w:p w:rsidR="008A6A09" w:rsidRPr="00896948" w:rsidRDefault="008A6A09" w:rsidP="008A6A09">
            <w:pPr>
              <w:spacing w:after="0" w:line="240" w:lineRule="auto"/>
              <w:rPr>
                <w:rFonts w:ascii="Calibri" w:eastAsia="Times New Roman" w:hAnsi="Calibri" w:cs="Calibri"/>
                <w:b/>
                <w:bCs/>
                <w:color w:val="000000"/>
                <w:sz w:val="36"/>
                <w:szCs w:val="36"/>
                <w:lang w:val="en-US"/>
              </w:rPr>
            </w:pPr>
          </w:p>
        </w:tc>
        <w:tc>
          <w:tcPr>
            <w:tcW w:w="1985" w:type="dxa"/>
            <w:shd w:val="clear" w:color="auto" w:fill="auto"/>
            <w:noWrap/>
            <w:vAlign w:val="center"/>
            <w:hideMark/>
          </w:tcPr>
          <w:p w:rsidR="008A6A09" w:rsidRPr="00896948" w:rsidRDefault="008A6A09" w:rsidP="00896948">
            <w:pPr>
              <w:spacing w:after="0" w:line="240" w:lineRule="auto"/>
              <w:rPr>
                <w:rFonts w:ascii="Calibri" w:eastAsia="Times New Roman" w:hAnsi="Calibri" w:cs="Calibri"/>
                <w:color w:val="000000"/>
                <w:lang w:val="en-US"/>
              </w:rPr>
            </w:pPr>
            <w:r w:rsidRPr="00896948">
              <w:rPr>
                <w:rFonts w:ascii="Calibri" w:eastAsia="Times New Roman" w:hAnsi="Calibri" w:cs="Calibri"/>
                <w:color w:val="000000"/>
                <w:lang w:val="en-US"/>
              </w:rPr>
              <w:t>non-Hispanic Black</w:t>
            </w:r>
          </w:p>
        </w:tc>
        <w:tc>
          <w:tcPr>
            <w:tcW w:w="850" w:type="dxa"/>
            <w:shd w:val="clear" w:color="auto" w:fill="auto"/>
            <w:noWrap/>
            <w:vAlign w:val="center"/>
            <w:hideMark/>
          </w:tcPr>
          <w:p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2017</w:t>
            </w:r>
          </w:p>
        </w:tc>
        <w:tc>
          <w:tcPr>
            <w:tcW w:w="2127" w:type="dxa"/>
            <w:shd w:val="clear" w:color="auto" w:fill="auto"/>
            <w:noWrap/>
            <w:vAlign w:val="center"/>
            <w:hideMark/>
          </w:tcPr>
          <w:p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0.18 (0.15; 0.21)</w:t>
            </w:r>
          </w:p>
        </w:tc>
        <w:tc>
          <w:tcPr>
            <w:tcW w:w="2126" w:type="dxa"/>
            <w:shd w:val="clear" w:color="auto" w:fill="auto"/>
            <w:noWrap/>
            <w:vAlign w:val="center"/>
            <w:hideMark/>
          </w:tcPr>
          <w:p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0.08 (0.08; 0.09)</w:t>
            </w:r>
          </w:p>
        </w:tc>
        <w:tc>
          <w:tcPr>
            <w:tcW w:w="1049" w:type="dxa"/>
            <w:tcBorders>
              <w:right w:val="single" w:sz="4" w:space="0" w:color="auto"/>
            </w:tcBorders>
            <w:shd w:val="clear" w:color="auto" w:fill="auto"/>
            <w:noWrap/>
            <w:vAlign w:val="center"/>
            <w:hideMark/>
          </w:tcPr>
          <w:p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2.22</w:t>
            </w:r>
          </w:p>
        </w:tc>
      </w:tr>
      <w:tr w:rsidR="008A6A09" w:rsidRPr="00896948" w:rsidTr="00896948">
        <w:trPr>
          <w:trHeight w:val="290"/>
        </w:trPr>
        <w:tc>
          <w:tcPr>
            <w:tcW w:w="562" w:type="dxa"/>
            <w:vMerge/>
            <w:tcBorders>
              <w:left w:val="single" w:sz="4" w:space="0" w:color="auto"/>
            </w:tcBorders>
            <w:vAlign w:val="center"/>
            <w:hideMark/>
          </w:tcPr>
          <w:p w:rsidR="008A6A09" w:rsidRPr="00896948" w:rsidRDefault="008A6A09" w:rsidP="008A6A09">
            <w:pPr>
              <w:spacing w:after="0" w:line="240" w:lineRule="auto"/>
              <w:rPr>
                <w:rFonts w:ascii="Calibri" w:eastAsia="Times New Roman" w:hAnsi="Calibri" w:cs="Calibri"/>
                <w:b/>
                <w:bCs/>
                <w:color w:val="000000"/>
                <w:sz w:val="36"/>
                <w:szCs w:val="36"/>
                <w:lang w:val="en-US"/>
              </w:rPr>
            </w:pPr>
          </w:p>
        </w:tc>
        <w:tc>
          <w:tcPr>
            <w:tcW w:w="1985" w:type="dxa"/>
            <w:shd w:val="clear" w:color="auto" w:fill="auto"/>
            <w:noWrap/>
            <w:vAlign w:val="center"/>
            <w:hideMark/>
          </w:tcPr>
          <w:p w:rsidR="008A6A09" w:rsidRPr="00896948" w:rsidRDefault="008A6A09" w:rsidP="00896948">
            <w:pPr>
              <w:spacing w:after="0" w:line="240" w:lineRule="auto"/>
              <w:rPr>
                <w:rFonts w:ascii="Calibri" w:eastAsia="Times New Roman" w:hAnsi="Calibri" w:cs="Calibri"/>
                <w:color w:val="000000"/>
                <w:lang w:val="en-US"/>
              </w:rPr>
            </w:pPr>
            <w:r w:rsidRPr="00896948">
              <w:rPr>
                <w:rFonts w:ascii="Calibri" w:eastAsia="Times New Roman" w:hAnsi="Calibri" w:cs="Calibri"/>
                <w:color w:val="000000"/>
                <w:lang w:val="en-US"/>
              </w:rPr>
              <w:t>non-Hispanic White</w:t>
            </w:r>
          </w:p>
        </w:tc>
        <w:tc>
          <w:tcPr>
            <w:tcW w:w="850" w:type="dxa"/>
            <w:shd w:val="clear" w:color="auto" w:fill="auto"/>
            <w:noWrap/>
            <w:vAlign w:val="center"/>
            <w:hideMark/>
          </w:tcPr>
          <w:p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2017</w:t>
            </w:r>
          </w:p>
        </w:tc>
        <w:tc>
          <w:tcPr>
            <w:tcW w:w="2127" w:type="dxa"/>
            <w:shd w:val="clear" w:color="auto" w:fill="auto"/>
            <w:noWrap/>
            <w:vAlign w:val="center"/>
            <w:hideMark/>
          </w:tcPr>
          <w:p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0.18 (0.17; 0.20)</w:t>
            </w:r>
          </w:p>
        </w:tc>
        <w:tc>
          <w:tcPr>
            <w:tcW w:w="2126" w:type="dxa"/>
            <w:shd w:val="clear" w:color="auto" w:fill="auto"/>
            <w:noWrap/>
            <w:vAlign w:val="center"/>
            <w:hideMark/>
          </w:tcPr>
          <w:p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0.05 (0.04; 0.05)</w:t>
            </w:r>
          </w:p>
        </w:tc>
        <w:tc>
          <w:tcPr>
            <w:tcW w:w="1049" w:type="dxa"/>
            <w:tcBorders>
              <w:right w:val="single" w:sz="4" w:space="0" w:color="auto"/>
            </w:tcBorders>
            <w:shd w:val="clear" w:color="auto" w:fill="auto"/>
            <w:noWrap/>
            <w:vAlign w:val="center"/>
            <w:hideMark/>
          </w:tcPr>
          <w:p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3.90</w:t>
            </w:r>
          </w:p>
        </w:tc>
      </w:tr>
      <w:tr w:rsidR="008A6A09" w:rsidRPr="00896948" w:rsidTr="00896948">
        <w:trPr>
          <w:trHeight w:val="290"/>
        </w:trPr>
        <w:tc>
          <w:tcPr>
            <w:tcW w:w="562" w:type="dxa"/>
            <w:vMerge/>
            <w:tcBorders>
              <w:left w:val="single" w:sz="4" w:space="0" w:color="auto"/>
              <w:bottom w:val="single" w:sz="4" w:space="0" w:color="auto"/>
            </w:tcBorders>
            <w:vAlign w:val="center"/>
            <w:hideMark/>
          </w:tcPr>
          <w:p w:rsidR="008A6A09" w:rsidRPr="00896948" w:rsidRDefault="008A6A09" w:rsidP="008A6A09">
            <w:pPr>
              <w:spacing w:after="0" w:line="240" w:lineRule="auto"/>
              <w:rPr>
                <w:rFonts w:ascii="Calibri" w:eastAsia="Times New Roman" w:hAnsi="Calibri" w:cs="Calibri"/>
                <w:b/>
                <w:bCs/>
                <w:color w:val="000000"/>
                <w:sz w:val="36"/>
                <w:szCs w:val="36"/>
                <w:lang w:val="en-US"/>
              </w:rPr>
            </w:pPr>
          </w:p>
        </w:tc>
        <w:tc>
          <w:tcPr>
            <w:tcW w:w="1985" w:type="dxa"/>
            <w:tcBorders>
              <w:bottom w:val="single" w:sz="4" w:space="0" w:color="auto"/>
            </w:tcBorders>
            <w:shd w:val="clear" w:color="auto" w:fill="auto"/>
            <w:noWrap/>
            <w:vAlign w:val="center"/>
            <w:hideMark/>
          </w:tcPr>
          <w:p w:rsidR="008A6A09" w:rsidRPr="00896948" w:rsidRDefault="008A6A09" w:rsidP="00896948">
            <w:pPr>
              <w:spacing w:after="0" w:line="240" w:lineRule="auto"/>
              <w:rPr>
                <w:rFonts w:ascii="Calibri" w:eastAsia="Times New Roman" w:hAnsi="Calibri" w:cs="Calibri"/>
                <w:color w:val="000000"/>
                <w:lang w:val="en-US"/>
              </w:rPr>
            </w:pPr>
            <w:r w:rsidRPr="00896948">
              <w:rPr>
                <w:rFonts w:ascii="Calibri" w:eastAsia="Times New Roman" w:hAnsi="Calibri" w:cs="Calibri"/>
                <w:color w:val="000000"/>
                <w:lang w:val="en-US"/>
              </w:rPr>
              <w:t>Hispanic</w:t>
            </w:r>
          </w:p>
        </w:tc>
        <w:tc>
          <w:tcPr>
            <w:tcW w:w="850" w:type="dxa"/>
            <w:tcBorders>
              <w:bottom w:val="single" w:sz="4" w:space="0" w:color="auto"/>
            </w:tcBorders>
            <w:shd w:val="clear" w:color="auto" w:fill="auto"/>
            <w:noWrap/>
            <w:vAlign w:val="center"/>
            <w:hideMark/>
          </w:tcPr>
          <w:p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2017</w:t>
            </w:r>
          </w:p>
        </w:tc>
        <w:tc>
          <w:tcPr>
            <w:tcW w:w="2127" w:type="dxa"/>
            <w:tcBorders>
              <w:bottom w:val="single" w:sz="4" w:space="0" w:color="auto"/>
            </w:tcBorders>
            <w:shd w:val="clear" w:color="auto" w:fill="auto"/>
            <w:noWrap/>
            <w:vAlign w:val="center"/>
            <w:hideMark/>
          </w:tcPr>
          <w:p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0.17 (0.15; 0.18)</w:t>
            </w:r>
          </w:p>
        </w:tc>
        <w:tc>
          <w:tcPr>
            <w:tcW w:w="2126" w:type="dxa"/>
            <w:tcBorders>
              <w:bottom w:val="single" w:sz="4" w:space="0" w:color="auto"/>
            </w:tcBorders>
            <w:shd w:val="clear" w:color="auto" w:fill="auto"/>
            <w:noWrap/>
            <w:vAlign w:val="center"/>
            <w:hideMark/>
          </w:tcPr>
          <w:p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0.08 (0.07; 0.09)</w:t>
            </w:r>
          </w:p>
        </w:tc>
        <w:tc>
          <w:tcPr>
            <w:tcW w:w="1049" w:type="dxa"/>
            <w:tcBorders>
              <w:bottom w:val="single" w:sz="4" w:space="0" w:color="auto"/>
              <w:right w:val="single" w:sz="4" w:space="0" w:color="auto"/>
            </w:tcBorders>
            <w:shd w:val="clear" w:color="auto" w:fill="auto"/>
            <w:noWrap/>
            <w:vAlign w:val="center"/>
            <w:hideMark/>
          </w:tcPr>
          <w:p w:rsidR="008A6A09" w:rsidRPr="00896948" w:rsidRDefault="008A6A09" w:rsidP="00896948">
            <w:pPr>
              <w:spacing w:after="0" w:line="240" w:lineRule="auto"/>
              <w:jc w:val="center"/>
              <w:rPr>
                <w:rFonts w:ascii="Calibri" w:eastAsia="Times New Roman" w:hAnsi="Calibri" w:cs="Calibri"/>
                <w:color w:val="000000"/>
                <w:lang w:val="en-US"/>
              </w:rPr>
            </w:pPr>
            <w:r w:rsidRPr="00896948">
              <w:rPr>
                <w:rFonts w:ascii="Calibri" w:eastAsia="Times New Roman" w:hAnsi="Calibri" w:cs="Calibri"/>
                <w:color w:val="000000"/>
                <w:lang w:val="en-US"/>
              </w:rPr>
              <w:t>2.05</w:t>
            </w:r>
          </w:p>
        </w:tc>
      </w:tr>
    </w:tbl>
    <w:p w:rsidR="008A6A09" w:rsidRPr="00896948" w:rsidRDefault="008A6A09" w:rsidP="008A6A09">
      <w:pPr>
        <w:spacing w:before="120"/>
        <w:ind w:right="521"/>
        <w:jc w:val="both"/>
        <w:rPr>
          <w:rFonts w:cstheme="minorHAnsi"/>
          <w:sz w:val="20"/>
          <w:lang w:val="en-US"/>
        </w:rPr>
      </w:pPr>
    </w:p>
    <w:sectPr w:rsidR="008A6A09" w:rsidRPr="0089694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46263" w:rsidRDefault="00846263" w:rsidP="008A6A09">
      <w:pPr>
        <w:spacing w:after="0" w:line="240" w:lineRule="auto"/>
      </w:pPr>
      <w:r>
        <w:separator/>
      </w:r>
    </w:p>
  </w:endnote>
  <w:endnote w:type="continuationSeparator" w:id="0">
    <w:p w:rsidR="00846263" w:rsidRDefault="00846263" w:rsidP="008A6A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46263" w:rsidRDefault="00846263" w:rsidP="008A6A09">
      <w:pPr>
        <w:spacing w:after="0" w:line="240" w:lineRule="auto"/>
      </w:pPr>
      <w:r>
        <w:separator/>
      </w:r>
    </w:p>
  </w:footnote>
  <w:footnote w:type="continuationSeparator" w:id="0">
    <w:p w:rsidR="00846263" w:rsidRDefault="00846263" w:rsidP="008A6A0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activeWritingStyle w:appName="MSWord" w:lang="da-DK" w:vendorID="64" w:dllVersion="131078" w:nlCheck="1" w:checkStyle="0"/>
  <w:activeWritingStyle w:appName="MSWord" w:lang="en-US" w:vendorID="64" w:dllVersion="131078" w:nlCheck="1" w:checkStyle="1"/>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22C5"/>
    <w:rsid w:val="000E77D0"/>
    <w:rsid w:val="001D22C5"/>
    <w:rsid w:val="00273D41"/>
    <w:rsid w:val="00511DC0"/>
    <w:rsid w:val="005952CB"/>
    <w:rsid w:val="00846263"/>
    <w:rsid w:val="00896948"/>
    <w:rsid w:val="008A6A09"/>
    <w:rsid w:val="0093184C"/>
    <w:rsid w:val="009D3CF1"/>
    <w:rsid w:val="00A13A9E"/>
    <w:rsid w:val="00DE2AB9"/>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843A8B"/>
  <w15:chartTrackingRefBased/>
  <w15:docId w15:val="{C7A50AE9-E5E0-45C8-8516-83C8A39332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D22C5"/>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1D22C5"/>
    <w:rPr>
      <w:b/>
      <w:bCs/>
    </w:rPr>
  </w:style>
  <w:style w:type="paragraph" w:styleId="BalloonText">
    <w:name w:val="Balloon Text"/>
    <w:basedOn w:val="Normal"/>
    <w:link w:val="BalloonTextChar"/>
    <w:uiPriority w:val="99"/>
    <w:semiHidden/>
    <w:unhideWhenUsed/>
    <w:rsid w:val="000E77D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E77D0"/>
    <w:rPr>
      <w:rFonts w:ascii="Segoe UI" w:hAnsi="Segoe UI" w:cs="Segoe UI"/>
      <w:sz w:val="18"/>
      <w:szCs w:val="18"/>
    </w:rPr>
  </w:style>
  <w:style w:type="paragraph" w:styleId="Header">
    <w:name w:val="header"/>
    <w:basedOn w:val="Normal"/>
    <w:link w:val="HeaderChar"/>
    <w:uiPriority w:val="99"/>
    <w:unhideWhenUsed/>
    <w:rsid w:val="008A6A09"/>
    <w:pPr>
      <w:tabs>
        <w:tab w:val="center" w:pos="4680"/>
        <w:tab w:val="right" w:pos="9360"/>
      </w:tabs>
      <w:spacing w:after="0" w:line="240" w:lineRule="auto"/>
    </w:pPr>
  </w:style>
  <w:style w:type="character" w:customStyle="1" w:styleId="HeaderChar">
    <w:name w:val="Header Char"/>
    <w:basedOn w:val="DefaultParagraphFont"/>
    <w:link w:val="Header"/>
    <w:uiPriority w:val="99"/>
    <w:rsid w:val="008A6A09"/>
  </w:style>
  <w:style w:type="paragraph" w:styleId="Footer">
    <w:name w:val="footer"/>
    <w:basedOn w:val="Normal"/>
    <w:link w:val="FooterChar"/>
    <w:uiPriority w:val="99"/>
    <w:unhideWhenUsed/>
    <w:rsid w:val="008A6A09"/>
    <w:pPr>
      <w:tabs>
        <w:tab w:val="center" w:pos="4680"/>
        <w:tab w:val="right" w:pos="9360"/>
      </w:tabs>
      <w:spacing w:after="0" w:line="240" w:lineRule="auto"/>
    </w:pPr>
  </w:style>
  <w:style w:type="character" w:customStyle="1" w:styleId="FooterChar">
    <w:name w:val="Footer Char"/>
    <w:basedOn w:val="DefaultParagraphFont"/>
    <w:link w:val="Footer"/>
    <w:uiPriority w:val="99"/>
    <w:rsid w:val="008A6A09"/>
  </w:style>
  <w:style w:type="table" w:styleId="TableGrid">
    <w:name w:val="Table Grid"/>
    <w:basedOn w:val="TableNormal"/>
    <w:rsid w:val="00896948"/>
    <w:pPr>
      <w:spacing w:after="0" w:line="240" w:lineRule="auto"/>
    </w:pPr>
    <w:rPr>
      <w:sz w:val="24"/>
      <w:szCs w:val="24"/>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7579506">
      <w:bodyDiv w:val="1"/>
      <w:marLeft w:val="0"/>
      <w:marRight w:val="0"/>
      <w:marTop w:val="0"/>
      <w:marBottom w:val="0"/>
      <w:divBdr>
        <w:top w:val="none" w:sz="0" w:space="0" w:color="auto"/>
        <w:left w:val="none" w:sz="0" w:space="0" w:color="auto"/>
        <w:bottom w:val="none" w:sz="0" w:space="0" w:color="auto"/>
        <w:right w:val="none" w:sz="0" w:space="0" w:color="auto"/>
      </w:divBdr>
    </w:div>
    <w:div w:id="1231618350">
      <w:bodyDiv w:val="1"/>
      <w:marLeft w:val="0"/>
      <w:marRight w:val="0"/>
      <w:marTop w:val="0"/>
      <w:marBottom w:val="0"/>
      <w:divBdr>
        <w:top w:val="none" w:sz="0" w:space="0" w:color="auto"/>
        <w:left w:val="none" w:sz="0" w:space="0" w:color="auto"/>
        <w:bottom w:val="none" w:sz="0" w:space="0" w:color="auto"/>
        <w:right w:val="none" w:sz="0" w:space="0" w:color="auto"/>
      </w:divBdr>
    </w:div>
    <w:div w:id="1369602879">
      <w:bodyDiv w:val="1"/>
      <w:marLeft w:val="0"/>
      <w:marRight w:val="0"/>
      <w:marTop w:val="0"/>
      <w:marBottom w:val="0"/>
      <w:divBdr>
        <w:top w:val="none" w:sz="0" w:space="0" w:color="auto"/>
        <w:left w:val="none" w:sz="0" w:space="0" w:color="auto"/>
        <w:bottom w:val="none" w:sz="0" w:space="0" w:color="auto"/>
        <w:right w:val="none" w:sz="0" w:space="0" w:color="auto"/>
      </w:divBdr>
    </w:div>
    <w:div w:id="16606179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5</Pages>
  <Words>1550</Words>
  <Characters>7988</Characters>
  <Application>Microsoft Office Word</Application>
  <DocSecurity>0</DocSecurity>
  <Lines>1141</Lines>
  <Paragraphs>867</Paragraphs>
  <ScaleCrop>false</ScaleCrop>
  <HeadingPairs>
    <vt:vector size="2" baseType="variant">
      <vt:variant>
        <vt:lpstr>Title</vt:lpstr>
      </vt:variant>
      <vt:variant>
        <vt:i4>1</vt:i4>
      </vt:variant>
    </vt:vector>
  </HeadingPairs>
  <TitlesOfParts>
    <vt:vector size="1" baseType="lpstr">
      <vt:lpstr/>
    </vt:vector>
  </TitlesOfParts>
  <Company>SUND - KU</Company>
  <LinksUpToDate>false</LinksUpToDate>
  <CharactersWithSpaces>8671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Toinét Cronjé</dc:creator>
  <cp:keywords/>
  <dc:description/>
  <cp:lastModifiedBy>Toinét Cronjé</cp:lastModifiedBy>
  <cp:revision>1</cp:revision>
  <dcterms:created xsi:type="dcterms:W3CDTF">2022-01-29T19:39:00Z</dcterms:created>
  <dcterms:modified xsi:type="dcterms:W3CDTF">2022-01-29T21:27:00Z</dcterms:modified>
</cp:coreProperties>
</file>