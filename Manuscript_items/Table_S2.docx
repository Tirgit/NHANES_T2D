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781"/>
        <w:tblW w:w="10920" w:type="dxa"/>
        <w:tblLook w:val="04A0" w:firstRow="1" w:lastRow="0" w:firstColumn="1" w:lastColumn="0" w:noHBand="0" w:noVBand="1"/>
      </w:tblPr>
      <w:tblGrid>
        <w:gridCol w:w="2841"/>
        <w:gridCol w:w="1346"/>
        <w:gridCol w:w="1347"/>
        <w:gridCol w:w="1346"/>
        <w:gridCol w:w="1347"/>
        <w:gridCol w:w="1347"/>
        <w:gridCol w:w="1346"/>
        <w:tblGridChange w:id="0">
          <w:tblGrid>
            <w:gridCol w:w="2841"/>
            <w:gridCol w:w="1346"/>
            <w:gridCol w:w="1347"/>
            <w:gridCol w:w="1346"/>
            <w:gridCol w:w="1347"/>
            <w:gridCol w:w="1347"/>
            <w:gridCol w:w="1346"/>
          </w:tblGrid>
        </w:tblGridChange>
      </w:tblGrid>
      <w:tr w:rsidR="007D61A8" w:rsidRPr="00F64282" w14:paraId="50BB7562" w14:textId="77777777" w:rsidTr="00E74544">
        <w:tc>
          <w:tcPr>
            <w:tcW w:w="10920" w:type="dxa"/>
            <w:gridSpan w:val="7"/>
          </w:tcPr>
          <w:p w14:paraId="7FD60645" w14:textId="63A84988" w:rsidR="007D61A8" w:rsidRPr="000C3B20" w:rsidRDefault="00AF68E5" w:rsidP="00AF68E5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ins w:id="1" w:author="Toinét Cronjé" w:date="2022-01-29T22:15:00Z">
              <w:r>
                <w:rPr>
                  <w:b/>
                  <w:sz w:val="20"/>
                  <w:szCs w:val="20"/>
                </w:rPr>
                <w:t xml:space="preserve">Supplemental </w:t>
              </w:r>
            </w:ins>
            <w:r w:rsidR="00BE5DC6">
              <w:rPr>
                <w:b/>
                <w:sz w:val="20"/>
                <w:szCs w:val="20"/>
              </w:rPr>
              <w:t xml:space="preserve">Table </w:t>
            </w:r>
            <w:del w:id="2" w:author="Toinét Cronjé" w:date="2022-01-29T22:15:00Z">
              <w:r w:rsidR="00BE5DC6" w:rsidDel="00AF68E5">
                <w:rPr>
                  <w:b/>
                  <w:sz w:val="20"/>
                  <w:szCs w:val="20"/>
                </w:rPr>
                <w:delText>1</w:delText>
              </w:r>
            </w:del>
            <w:ins w:id="3" w:author="Toinét Cronjé" w:date="2022-01-29T22:15:00Z">
              <w:r>
                <w:rPr>
                  <w:b/>
                  <w:sz w:val="20"/>
                  <w:szCs w:val="20"/>
                </w:rPr>
                <w:t>2</w:t>
              </w:r>
            </w:ins>
            <w:r w:rsidR="00BE5DC6">
              <w:rPr>
                <w:b/>
                <w:sz w:val="20"/>
                <w:szCs w:val="20"/>
              </w:rPr>
              <w:t>. Imputed d</w:t>
            </w:r>
            <w:r w:rsidR="007D61A8">
              <w:rPr>
                <w:b/>
                <w:sz w:val="20"/>
                <w:szCs w:val="20"/>
              </w:rPr>
              <w:t>escriptive statistics</w:t>
            </w:r>
            <w:r w:rsidR="003616BA">
              <w:rPr>
                <w:b/>
                <w:sz w:val="20"/>
                <w:szCs w:val="20"/>
              </w:rPr>
              <w:t xml:space="preserve"> of the NHANES data</w:t>
            </w:r>
            <w:r w:rsidR="007D61A8">
              <w:rPr>
                <w:b/>
                <w:sz w:val="20"/>
                <w:szCs w:val="20"/>
              </w:rPr>
              <w:t xml:space="preserve"> (N=14,638). </w:t>
            </w:r>
          </w:p>
        </w:tc>
      </w:tr>
      <w:tr w:rsidR="007D61A8" w:rsidRPr="00F64282" w14:paraId="6A6A9063" w14:textId="77777777" w:rsidTr="007D61A8">
        <w:tc>
          <w:tcPr>
            <w:tcW w:w="2841" w:type="dxa"/>
          </w:tcPr>
          <w:p w14:paraId="7EF42C2E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346" w:type="dxa"/>
          </w:tcPr>
          <w:p w14:paraId="784FDDFD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1999–2000</w:t>
            </w:r>
          </w:p>
        </w:tc>
        <w:tc>
          <w:tcPr>
            <w:tcW w:w="1347" w:type="dxa"/>
          </w:tcPr>
          <w:p w14:paraId="2B0427BA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2001–2002</w:t>
            </w:r>
          </w:p>
        </w:tc>
        <w:tc>
          <w:tcPr>
            <w:tcW w:w="1346" w:type="dxa"/>
          </w:tcPr>
          <w:p w14:paraId="5974C4F0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2003–2004</w:t>
            </w:r>
          </w:p>
        </w:tc>
        <w:tc>
          <w:tcPr>
            <w:tcW w:w="1347" w:type="dxa"/>
          </w:tcPr>
          <w:p w14:paraId="6FB41821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2005–2006</w:t>
            </w:r>
          </w:p>
        </w:tc>
        <w:tc>
          <w:tcPr>
            <w:tcW w:w="1347" w:type="dxa"/>
          </w:tcPr>
          <w:p w14:paraId="6B0EAE3C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2007–2008</w:t>
            </w:r>
          </w:p>
        </w:tc>
        <w:tc>
          <w:tcPr>
            <w:tcW w:w="1346" w:type="dxa"/>
          </w:tcPr>
          <w:p w14:paraId="2D3F2491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2009–2010</w:t>
            </w:r>
          </w:p>
        </w:tc>
      </w:tr>
      <w:tr w:rsidR="007D61A8" w:rsidRPr="00F64282" w14:paraId="4659148A" w14:textId="77777777" w:rsidTr="007D61A8">
        <w:tc>
          <w:tcPr>
            <w:tcW w:w="2841" w:type="dxa"/>
          </w:tcPr>
          <w:p w14:paraId="15320B45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346" w:type="dxa"/>
          </w:tcPr>
          <w:p w14:paraId="3BE71FB9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2,243</w:t>
            </w:r>
          </w:p>
        </w:tc>
        <w:tc>
          <w:tcPr>
            <w:tcW w:w="1347" w:type="dxa"/>
          </w:tcPr>
          <w:p w14:paraId="2CB8C4E4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2,544</w:t>
            </w:r>
          </w:p>
        </w:tc>
        <w:tc>
          <w:tcPr>
            <w:tcW w:w="1346" w:type="dxa"/>
          </w:tcPr>
          <w:p w14:paraId="476619A6" w14:textId="77777777" w:rsidR="007D61A8" w:rsidRPr="00BE5DC6" w:rsidRDefault="007D61A8" w:rsidP="007D61A8">
            <w:pPr>
              <w:tabs>
                <w:tab w:val="left" w:pos="871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2,295</w:t>
            </w:r>
          </w:p>
        </w:tc>
        <w:tc>
          <w:tcPr>
            <w:tcW w:w="1347" w:type="dxa"/>
          </w:tcPr>
          <w:p w14:paraId="32F2BF56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2,320</w:t>
            </w:r>
          </w:p>
        </w:tc>
        <w:tc>
          <w:tcPr>
            <w:tcW w:w="1347" w:type="dxa"/>
          </w:tcPr>
          <w:p w14:paraId="25A30B67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2,531</w:t>
            </w:r>
          </w:p>
        </w:tc>
        <w:tc>
          <w:tcPr>
            <w:tcW w:w="1346" w:type="dxa"/>
          </w:tcPr>
          <w:p w14:paraId="7AF93AFE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2,705</w:t>
            </w:r>
          </w:p>
        </w:tc>
      </w:tr>
      <w:tr w:rsidR="007D61A8" w:rsidRPr="00F64282" w14:paraId="3B2B19C1" w14:textId="77777777" w:rsidTr="007D61A8">
        <w:tc>
          <w:tcPr>
            <w:tcW w:w="2841" w:type="dxa"/>
          </w:tcPr>
          <w:p w14:paraId="6275CC1F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Age</w:t>
            </w:r>
            <w:r w:rsidRPr="00BE5DC6">
              <w:rPr>
                <w:sz w:val="20"/>
                <w:szCs w:val="20"/>
              </w:rPr>
              <w:t xml:space="preserve">, years </w:t>
            </w:r>
          </w:p>
        </w:tc>
        <w:tc>
          <w:tcPr>
            <w:tcW w:w="1346" w:type="dxa"/>
          </w:tcPr>
          <w:p w14:paraId="5C24A0DE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43.2 (16.8)</w:t>
            </w:r>
          </w:p>
        </w:tc>
        <w:tc>
          <w:tcPr>
            <w:tcW w:w="1347" w:type="dxa"/>
          </w:tcPr>
          <w:p w14:paraId="043C5C2A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43.4 (18.8)</w:t>
            </w:r>
          </w:p>
        </w:tc>
        <w:tc>
          <w:tcPr>
            <w:tcW w:w="1346" w:type="dxa"/>
          </w:tcPr>
          <w:p w14:paraId="1AA85FDF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43.8 (17.0)</w:t>
            </w:r>
          </w:p>
        </w:tc>
        <w:tc>
          <w:tcPr>
            <w:tcW w:w="1347" w:type="dxa"/>
          </w:tcPr>
          <w:p w14:paraId="4872B2B9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44.4 (17.2)</w:t>
            </w:r>
          </w:p>
        </w:tc>
        <w:tc>
          <w:tcPr>
            <w:tcW w:w="1347" w:type="dxa"/>
          </w:tcPr>
          <w:p w14:paraId="733F2C56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44.4 (17.0)</w:t>
            </w:r>
          </w:p>
        </w:tc>
        <w:tc>
          <w:tcPr>
            <w:tcW w:w="1346" w:type="dxa"/>
          </w:tcPr>
          <w:p w14:paraId="5994C3DF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44.7 (17.1)</w:t>
            </w:r>
          </w:p>
        </w:tc>
      </w:tr>
      <w:tr w:rsidR="007D61A8" w:rsidRPr="00F64282" w14:paraId="36AE5918" w14:textId="77777777" w:rsidTr="000E0B4B">
        <w:tc>
          <w:tcPr>
            <w:tcW w:w="2841" w:type="dxa"/>
            <w:tcBorders>
              <w:bottom w:val="single" w:sz="4" w:space="0" w:color="auto"/>
            </w:tcBorders>
          </w:tcPr>
          <w:p w14:paraId="7F87CF7C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Female</w:t>
            </w:r>
            <w:r w:rsidRPr="00BE5DC6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14:paraId="182FC81A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52.0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7C1C5141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52.0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14:paraId="65661336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52.1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17FBEE57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51.4</w:t>
            </w:r>
          </w:p>
        </w:tc>
        <w:tc>
          <w:tcPr>
            <w:tcW w:w="1347" w:type="dxa"/>
            <w:tcBorders>
              <w:bottom w:val="single" w:sz="4" w:space="0" w:color="auto"/>
            </w:tcBorders>
          </w:tcPr>
          <w:p w14:paraId="36F32C6A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51.3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14:paraId="29FBA9D0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51.9</w:t>
            </w:r>
          </w:p>
        </w:tc>
      </w:tr>
      <w:tr w:rsidR="007D61A8" w:rsidRPr="00F64282" w14:paraId="7D1F136B" w14:textId="77777777" w:rsidTr="000E0B4B">
        <w:tc>
          <w:tcPr>
            <w:tcW w:w="2841" w:type="dxa"/>
            <w:tcBorders>
              <w:bottom w:val="nil"/>
            </w:tcBorders>
          </w:tcPr>
          <w:p w14:paraId="599CC0F6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Ethnicity</w:t>
            </w:r>
            <w:r w:rsidRPr="00BE5DC6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bottom w:val="nil"/>
            </w:tcBorders>
          </w:tcPr>
          <w:p w14:paraId="6DA39600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bottom w:val="nil"/>
            </w:tcBorders>
          </w:tcPr>
          <w:p w14:paraId="37BE68C6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bottom w:val="nil"/>
            </w:tcBorders>
          </w:tcPr>
          <w:p w14:paraId="1EC647A0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bottom w:val="nil"/>
            </w:tcBorders>
          </w:tcPr>
          <w:p w14:paraId="37B69AD8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bottom w:val="nil"/>
            </w:tcBorders>
          </w:tcPr>
          <w:p w14:paraId="735F2283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bottom w:val="nil"/>
            </w:tcBorders>
          </w:tcPr>
          <w:p w14:paraId="23BBF7D3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7D61A8" w:rsidRPr="00F64282" w14:paraId="591015B5" w14:textId="77777777" w:rsidTr="000E0B4B">
        <w:tc>
          <w:tcPr>
            <w:tcW w:w="2841" w:type="dxa"/>
            <w:tcBorders>
              <w:top w:val="nil"/>
              <w:bottom w:val="nil"/>
            </w:tcBorders>
          </w:tcPr>
          <w:p w14:paraId="2C38F1CC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Non-Hispanic Black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1FA0F7C0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10.2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7D4D5604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10.7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1AE9CC6B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1653ED2E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2CBEBC0E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10.6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2C411D5C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11.0</w:t>
            </w:r>
          </w:p>
        </w:tc>
      </w:tr>
      <w:tr w:rsidR="007D61A8" w:rsidRPr="00F64282" w14:paraId="667EFBB5" w14:textId="77777777" w:rsidTr="000E0B4B">
        <w:tc>
          <w:tcPr>
            <w:tcW w:w="2841" w:type="dxa"/>
            <w:tcBorders>
              <w:top w:val="nil"/>
              <w:bottom w:val="nil"/>
            </w:tcBorders>
          </w:tcPr>
          <w:p w14:paraId="591D9EF0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Hispanic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60674363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14.6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749123E0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12.1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7F1A2C53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2A237858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</w:t>
            </w:r>
            <w:bookmarkStart w:id="4" w:name="_GoBack"/>
            <w:bookmarkEnd w:id="4"/>
            <w:r w:rsidRPr="00BE5DC6">
              <w:rPr>
                <w:sz w:val="20"/>
                <w:szCs w:val="20"/>
              </w:rPr>
              <w:t>1.4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2DCC9C1D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13.7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1D8DDDB4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13.8</w:t>
            </w:r>
          </w:p>
        </w:tc>
      </w:tr>
      <w:tr w:rsidR="007D61A8" w:rsidRPr="00F64282" w14:paraId="59146802" w14:textId="77777777" w:rsidTr="000E0B4B">
        <w:tc>
          <w:tcPr>
            <w:tcW w:w="2841" w:type="dxa"/>
            <w:tcBorders>
              <w:top w:val="nil"/>
              <w:bottom w:val="nil"/>
            </w:tcBorders>
          </w:tcPr>
          <w:p w14:paraId="308B4D3C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Non-Hispanic White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6B1EC1A6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71.1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15F7E8C1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72.5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62A8F9DF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72.6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0786BDFA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72.1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5732CAC1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70.0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52992B06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68.5</w:t>
            </w:r>
          </w:p>
        </w:tc>
      </w:tr>
      <w:tr w:rsidR="007D61A8" w:rsidRPr="00F64282" w14:paraId="05C8ACDF" w14:textId="77777777" w:rsidTr="000E0B4B">
        <w:tc>
          <w:tcPr>
            <w:tcW w:w="2841" w:type="dxa"/>
            <w:tcBorders>
              <w:top w:val="nil"/>
              <w:bottom w:val="nil"/>
            </w:tcBorders>
          </w:tcPr>
          <w:p w14:paraId="7EE704F7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Other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7FB67BAD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4.1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16B3971C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4.7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02B8B902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039E3F2C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  <w:tcBorders>
              <w:top w:val="nil"/>
              <w:bottom w:val="nil"/>
            </w:tcBorders>
          </w:tcPr>
          <w:p w14:paraId="68EA2C5D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5.7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7AB4D127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6.7</w:t>
            </w:r>
          </w:p>
        </w:tc>
      </w:tr>
      <w:tr w:rsidR="007D61A8" w:rsidRPr="00F64282" w14:paraId="377E27E8" w14:textId="77777777" w:rsidTr="000E0B4B">
        <w:tc>
          <w:tcPr>
            <w:tcW w:w="2841" w:type="dxa"/>
            <w:tcBorders>
              <w:top w:val="nil"/>
            </w:tcBorders>
          </w:tcPr>
          <w:p w14:paraId="5316A0DE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Family history of diabetes</w:t>
            </w:r>
            <w:r w:rsidRPr="00BE5DC6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top w:val="nil"/>
            </w:tcBorders>
          </w:tcPr>
          <w:p w14:paraId="26264ED3" w14:textId="6E4D4E8C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47.1</w:t>
            </w:r>
          </w:p>
        </w:tc>
        <w:tc>
          <w:tcPr>
            <w:tcW w:w="1347" w:type="dxa"/>
            <w:tcBorders>
              <w:top w:val="nil"/>
            </w:tcBorders>
          </w:tcPr>
          <w:p w14:paraId="26AAB6E4" w14:textId="2AE9AA51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49.0</w:t>
            </w:r>
          </w:p>
        </w:tc>
        <w:tc>
          <w:tcPr>
            <w:tcW w:w="1346" w:type="dxa"/>
            <w:tcBorders>
              <w:top w:val="nil"/>
            </w:tcBorders>
          </w:tcPr>
          <w:p w14:paraId="7E37122E" w14:textId="0CFF171A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49.6</w:t>
            </w:r>
          </w:p>
        </w:tc>
        <w:tc>
          <w:tcPr>
            <w:tcW w:w="1347" w:type="dxa"/>
            <w:tcBorders>
              <w:top w:val="nil"/>
            </w:tcBorders>
          </w:tcPr>
          <w:p w14:paraId="21C1683F" w14:textId="3773C95E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38.8</w:t>
            </w:r>
          </w:p>
        </w:tc>
        <w:tc>
          <w:tcPr>
            <w:tcW w:w="1347" w:type="dxa"/>
            <w:tcBorders>
              <w:top w:val="nil"/>
            </w:tcBorders>
          </w:tcPr>
          <w:p w14:paraId="13C90458" w14:textId="2D3C06CB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34.7</w:t>
            </w:r>
          </w:p>
        </w:tc>
        <w:tc>
          <w:tcPr>
            <w:tcW w:w="1346" w:type="dxa"/>
            <w:tcBorders>
              <w:top w:val="nil"/>
            </w:tcBorders>
          </w:tcPr>
          <w:p w14:paraId="21B85413" w14:textId="489B0C89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33.3</w:t>
            </w:r>
          </w:p>
        </w:tc>
      </w:tr>
      <w:tr w:rsidR="007D61A8" w:rsidRPr="00F64282" w14:paraId="16EA8D9C" w14:textId="77777777" w:rsidTr="007D61A8">
        <w:tc>
          <w:tcPr>
            <w:tcW w:w="2841" w:type="dxa"/>
          </w:tcPr>
          <w:p w14:paraId="4A537449" w14:textId="1437E4CE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Height</w:t>
            </w:r>
            <w:r w:rsidRPr="00BE5DC6">
              <w:rPr>
                <w:sz w:val="20"/>
                <w:szCs w:val="20"/>
              </w:rPr>
              <w:t>, cm</w:t>
            </w:r>
          </w:p>
        </w:tc>
        <w:tc>
          <w:tcPr>
            <w:tcW w:w="1346" w:type="dxa"/>
          </w:tcPr>
          <w:p w14:paraId="005AC049" w14:textId="34014326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169.2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10.1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7C1E7DC1" w14:textId="7D4B7911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169.1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10.2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6C021141" w14:textId="00DA0A06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169.8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10.0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562A7FC7" w14:textId="300509D8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169.4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10.1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181E32CF" w14:textId="385BF884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169.6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10.2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02DA9749" w14:textId="3BA91354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169.2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9.9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</w:tr>
      <w:tr w:rsidR="007D61A8" w:rsidRPr="00F64282" w14:paraId="32F137CA" w14:textId="77777777" w:rsidTr="007D61A8">
        <w:tc>
          <w:tcPr>
            <w:tcW w:w="2841" w:type="dxa"/>
          </w:tcPr>
          <w:p w14:paraId="2E9845C6" w14:textId="5845E41E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  <w:vertAlign w:val="superscript"/>
              </w:rPr>
            </w:pPr>
            <w:r w:rsidRPr="00BE5DC6">
              <w:rPr>
                <w:b/>
                <w:sz w:val="20"/>
                <w:szCs w:val="20"/>
              </w:rPr>
              <w:t>Body mass index</w:t>
            </w:r>
            <w:r w:rsidRPr="00BE5DC6">
              <w:rPr>
                <w:sz w:val="20"/>
                <w:szCs w:val="20"/>
              </w:rPr>
              <w:t>, kg/m</w:t>
            </w:r>
            <w:r w:rsidRPr="00BE5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346" w:type="dxa"/>
          </w:tcPr>
          <w:p w14:paraId="41339F45" w14:textId="78A1C1DC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27.3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6.0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5214438C" w14:textId="7A7A6CAD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27.7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6.3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62FB24A9" w14:textId="6BAC4EF2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28.0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6.3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209BDE81" w14:textId="5F87C541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28.3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7.0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086D37AD" w14:textId="1B322BEC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27.8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6.1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7A9EA372" w14:textId="4C60E707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28.4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6.7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</w:tr>
      <w:tr w:rsidR="007D61A8" w:rsidRPr="00F64282" w14:paraId="584FE078" w14:textId="77777777" w:rsidTr="007D61A8">
        <w:tc>
          <w:tcPr>
            <w:tcW w:w="2841" w:type="dxa"/>
          </w:tcPr>
          <w:p w14:paraId="7A483D31" w14:textId="37DC5163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Waist circumference</w:t>
            </w:r>
            <w:r w:rsidRPr="00BE5DC6">
              <w:rPr>
                <w:sz w:val="20"/>
                <w:szCs w:val="20"/>
              </w:rPr>
              <w:t>, cm</w:t>
            </w:r>
          </w:p>
        </w:tc>
        <w:tc>
          <w:tcPr>
            <w:tcW w:w="1346" w:type="dxa"/>
          </w:tcPr>
          <w:p w14:paraId="5089DD63" w14:textId="42CBBFF8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93.6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15.5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77DDE588" w14:textId="66A9642D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94.8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15.7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322E3C4A" w14:textId="078DBECF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96.4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15.6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4A539690" w14:textId="562BDFD3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96.8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16.7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100AB18A" w14:textId="26C27075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95.9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15.3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77718031" w14:textId="14C708C7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97.2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16.1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</w:tr>
      <w:tr w:rsidR="007D61A8" w:rsidRPr="00F64282" w14:paraId="4674790E" w14:textId="77777777" w:rsidTr="007D61A8">
        <w:tc>
          <w:tcPr>
            <w:tcW w:w="2841" w:type="dxa"/>
          </w:tcPr>
          <w:p w14:paraId="79D1A04D" w14:textId="7DABDDFA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Fasting glucose</w:t>
            </w:r>
            <w:r w:rsidRPr="00BE5DC6">
              <w:rPr>
                <w:sz w:val="20"/>
                <w:szCs w:val="20"/>
              </w:rPr>
              <w:t xml:space="preserve">, </w:t>
            </w:r>
            <w:proofErr w:type="spellStart"/>
            <w:r w:rsidRPr="00BE5DC6">
              <w:rPr>
                <w:sz w:val="20"/>
                <w:szCs w:val="20"/>
              </w:rPr>
              <w:t>mmol</w:t>
            </w:r>
            <w:proofErr w:type="spellEnd"/>
            <w:r w:rsidRPr="00BE5DC6">
              <w:rPr>
                <w:sz w:val="20"/>
                <w:szCs w:val="20"/>
              </w:rPr>
              <w:t xml:space="preserve">/L </w:t>
            </w:r>
          </w:p>
        </w:tc>
        <w:tc>
          <w:tcPr>
            <w:tcW w:w="1346" w:type="dxa"/>
          </w:tcPr>
          <w:p w14:paraId="5F0B1F49" w14:textId="76760F37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5.1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1.1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72170B8E" w14:textId="624010BF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5.1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1.1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58CA0BDA" w14:textId="36D3645B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0.8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56726CC3" w14:textId="2E389567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1.1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27746673" w14:textId="2AD910A5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5.1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0.8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6FF93508" w14:textId="7271039E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1.0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</w:tr>
      <w:tr w:rsidR="007D61A8" w:rsidRPr="00F64282" w:rsidDel="002C4FEF" w14:paraId="5A96F605" w14:textId="4FF83F64" w:rsidTr="007D61A8">
        <w:trPr>
          <w:del w:id="5" w:author="Toinét Cronjé" w:date="2022-01-29T18:12:00Z"/>
        </w:trPr>
        <w:tc>
          <w:tcPr>
            <w:tcW w:w="2841" w:type="dxa"/>
          </w:tcPr>
          <w:p w14:paraId="7D54DF61" w14:textId="34C62909" w:rsidR="007D61A8" w:rsidRPr="00BE5DC6" w:rsidDel="002C4FEF" w:rsidRDefault="007D61A8" w:rsidP="007D61A8">
            <w:pPr>
              <w:tabs>
                <w:tab w:val="left" w:pos="2110"/>
              </w:tabs>
              <w:spacing w:after="0"/>
              <w:rPr>
                <w:del w:id="6" w:author="Toinét Cronjé" w:date="2022-01-29T18:12:00Z"/>
                <w:sz w:val="20"/>
                <w:szCs w:val="20"/>
              </w:rPr>
            </w:pPr>
            <w:del w:id="7" w:author="Toinét Cronjé" w:date="2022-01-29T18:10:00Z">
              <w:r w:rsidRPr="00BE5DC6" w:rsidDel="002C4FEF">
                <w:rPr>
                  <w:b/>
                  <w:sz w:val="20"/>
                  <w:szCs w:val="20"/>
                </w:rPr>
                <w:delText>Hypertension</w:delText>
              </w:r>
              <w:r w:rsidRPr="00BE5DC6" w:rsidDel="002C4FEF">
                <w:rPr>
                  <w:sz w:val="20"/>
                  <w:szCs w:val="20"/>
                </w:rPr>
                <w:delText>, %</w:delText>
              </w:r>
            </w:del>
          </w:p>
        </w:tc>
        <w:tc>
          <w:tcPr>
            <w:tcW w:w="1346" w:type="dxa"/>
          </w:tcPr>
          <w:p w14:paraId="3C0A8F83" w14:textId="3121109E" w:rsidR="007D61A8" w:rsidRPr="00BE5DC6" w:rsidDel="002C4FEF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del w:id="8" w:author="Toinét Cronjé" w:date="2022-01-29T18:12:00Z"/>
                <w:sz w:val="20"/>
                <w:szCs w:val="20"/>
              </w:rPr>
            </w:pPr>
            <w:del w:id="9" w:author="Toinét Cronjé" w:date="2022-01-29T18:10:00Z">
              <w:r w:rsidRPr="00BE5DC6" w:rsidDel="002C4FEF">
                <w:rPr>
                  <w:sz w:val="20"/>
                  <w:szCs w:val="20"/>
                </w:rPr>
                <w:delText>39.8</w:delText>
              </w:r>
            </w:del>
          </w:p>
        </w:tc>
        <w:tc>
          <w:tcPr>
            <w:tcW w:w="1347" w:type="dxa"/>
          </w:tcPr>
          <w:p w14:paraId="7C30776B" w14:textId="5C8748C6" w:rsidR="007D61A8" w:rsidRPr="00BE5DC6" w:rsidDel="002C4FEF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del w:id="10" w:author="Toinét Cronjé" w:date="2022-01-29T18:12:00Z"/>
                <w:sz w:val="20"/>
                <w:szCs w:val="20"/>
              </w:rPr>
            </w:pPr>
            <w:del w:id="11" w:author="Toinét Cronjé" w:date="2022-01-29T18:10:00Z">
              <w:r w:rsidRPr="00BE5DC6" w:rsidDel="002C4FEF">
                <w:rPr>
                  <w:sz w:val="20"/>
                  <w:szCs w:val="20"/>
                </w:rPr>
                <w:delText>42.0</w:delText>
              </w:r>
            </w:del>
          </w:p>
        </w:tc>
        <w:tc>
          <w:tcPr>
            <w:tcW w:w="1346" w:type="dxa"/>
          </w:tcPr>
          <w:p w14:paraId="6A62341D" w14:textId="4CFFC9CB" w:rsidR="007D61A8" w:rsidRPr="00BE5DC6" w:rsidDel="002C4FEF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del w:id="12" w:author="Toinét Cronjé" w:date="2022-01-29T18:12:00Z"/>
                <w:sz w:val="20"/>
                <w:szCs w:val="20"/>
              </w:rPr>
            </w:pPr>
            <w:del w:id="13" w:author="Toinét Cronjé" w:date="2022-01-29T18:10:00Z">
              <w:r w:rsidRPr="00BE5DC6" w:rsidDel="002C4FEF">
                <w:rPr>
                  <w:sz w:val="20"/>
                  <w:szCs w:val="20"/>
                </w:rPr>
                <w:delText>39.0</w:delText>
              </w:r>
            </w:del>
          </w:p>
        </w:tc>
        <w:tc>
          <w:tcPr>
            <w:tcW w:w="1347" w:type="dxa"/>
          </w:tcPr>
          <w:p w14:paraId="54761A45" w14:textId="0BED3FE0" w:rsidR="007D61A8" w:rsidRPr="00BE5DC6" w:rsidDel="002C4FEF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del w:id="14" w:author="Toinét Cronjé" w:date="2022-01-29T18:12:00Z"/>
                <w:sz w:val="20"/>
                <w:szCs w:val="20"/>
              </w:rPr>
            </w:pPr>
            <w:del w:id="15" w:author="Toinét Cronjé" w:date="2022-01-29T18:10:00Z">
              <w:r w:rsidRPr="00BE5DC6" w:rsidDel="002C4FEF">
                <w:rPr>
                  <w:sz w:val="20"/>
                  <w:szCs w:val="20"/>
                </w:rPr>
                <w:delText>37.3</w:delText>
              </w:r>
            </w:del>
          </w:p>
        </w:tc>
        <w:tc>
          <w:tcPr>
            <w:tcW w:w="1347" w:type="dxa"/>
          </w:tcPr>
          <w:p w14:paraId="51DAABD2" w14:textId="27B820A9" w:rsidR="007D61A8" w:rsidRPr="00BE5DC6" w:rsidDel="002C4FEF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del w:id="16" w:author="Toinét Cronjé" w:date="2022-01-29T18:12:00Z"/>
                <w:sz w:val="20"/>
                <w:szCs w:val="20"/>
              </w:rPr>
            </w:pPr>
            <w:del w:id="17" w:author="Toinét Cronjé" w:date="2022-01-29T18:10:00Z">
              <w:r w:rsidRPr="00BE5DC6" w:rsidDel="002C4FEF">
                <w:rPr>
                  <w:sz w:val="20"/>
                  <w:szCs w:val="20"/>
                </w:rPr>
                <w:delText>35.3</w:delText>
              </w:r>
            </w:del>
          </w:p>
        </w:tc>
        <w:tc>
          <w:tcPr>
            <w:tcW w:w="1346" w:type="dxa"/>
          </w:tcPr>
          <w:p w14:paraId="4CFE8090" w14:textId="1E161389" w:rsidR="007D61A8" w:rsidRPr="00BE5DC6" w:rsidDel="002C4FEF" w:rsidRDefault="007D61A8" w:rsidP="007D61A8">
            <w:pPr>
              <w:tabs>
                <w:tab w:val="left" w:pos="2110"/>
              </w:tabs>
              <w:spacing w:after="0"/>
              <w:jc w:val="center"/>
              <w:rPr>
                <w:del w:id="18" w:author="Toinét Cronjé" w:date="2022-01-29T18:12:00Z"/>
                <w:sz w:val="20"/>
                <w:szCs w:val="20"/>
              </w:rPr>
            </w:pPr>
            <w:commentRangeStart w:id="19"/>
            <w:del w:id="20" w:author="Toinét Cronjé" w:date="2022-01-29T18:10:00Z">
              <w:r w:rsidRPr="00BE5DC6" w:rsidDel="002C4FEF">
                <w:rPr>
                  <w:sz w:val="20"/>
                  <w:szCs w:val="20"/>
                </w:rPr>
                <w:delText>35</w:delText>
              </w:r>
            </w:del>
            <w:commentRangeEnd w:id="19"/>
            <w:del w:id="21" w:author="Toinét Cronjé" w:date="2022-01-29T18:12:00Z">
              <w:r w:rsidR="002C4FEF" w:rsidDel="002C4FEF">
                <w:rPr>
                  <w:rStyle w:val="CommentReference"/>
                </w:rPr>
                <w:commentReference w:id="19"/>
              </w:r>
            </w:del>
            <w:del w:id="22" w:author="Toinét Cronjé" w:date="2022-01-29T18:10:00Z">
              <w:r w:rsidRPr="00BE5DC6" w:rsidDel="002C4FEF">
                <w:rPr>
                  <w:sz w:val="20"/>
                  <w:szCs w:val="20"/>
                </w:rPr>
                <w:delText>.3</w:delText>
              </w:r>
            </w:del>
          </w:p>
        </w:tc>
      </w:tr>
      <w:tr w:rsidR="002C4FEF" w:rsidRPr="00F64282" w14:paraId="4CA20DA3" w14:textId="77777777" w:rsidTr="002C4FEF">
        <w:tblPrEx>
          <w:tblW w:w="10920" w:type="dxa"/>
          <w:tblPrExChange w:id="23" w:author="Toinét Cronjé" w:date="2022-01-29T18:10:00Z">
            <w:tblPrEx>
              <w:tblW w:w="10920" w:type="dxa"/>
            </w:tblPrEx>
          </w:tblPrExChange>
        </w:tblPrEx>
        <w:trPr>
          <w:ins w:id="24" w:author="Toinét Cronjé" w:date="2022-01-29T18:09:00Z"/>
        </w:trPr>
        <w:tc>
          <w:tcPr>
            <w:tcW w:w="2841" w:type="dxa"/>
            <w:tcBorders>
              <w:bottom w:val="nil"/>
            </w:tcBorders>
            <w:tcPrChange w:id="25" w:author="Toinét Cronjé" w:date="2022-01-29T18:10:00Z">
              <w:tcPr>
                <w:tcW w:w="2841" w:type="dxa"/>
              </w:tcPr>
            </w:tcPrChange>
          </w:tcPr>
          <w:p w14:paraId="48AFE4E6" w14:textId="5C9E1C81" w:rsidR="002C4FEF" w:rsidRPr="00BE5DC6" w:rsidRDefault="002C4FEF" w:rsidP="007D61A8">
            <w:pPr>
              <w:tabs>
                <w:tab w:val="left" w:pos="2110"/>
              </w:tabs>
              <w:spacing w:after="0"/>
              <w:rPr>
                <w:ins w:id="26" w:author="Toinét Cronjé" w:date="2022-01-29T18:09:00Z"/>
                <w:b/>
                <w:sz w:val="20"/>
                <w:szCs w:val="20"/>
              </w:rPr>
            </w:pPr>
            <w:ins w:id="27" w:author="Toinét Cronjé" w:date="2022-01-29T18:09:00Z">
              <w:r>
                <w:rPr>
                  <w:b/>
                  <w:sz w:val="20"/>
                  <w:szCs w:val="20"/>
                </w:rPr>
                <w:t>Blood pressure</w:t>
              </w:r>
            </w:ins>
            <w:ins w:id="28" w:author="Toinét Cronjé" w:date="2022-01-29T18:11:00Z">
              <w:r w:rsidRPr="002C4FEF">
                <w:rPr>
                  <w:sz w:val="20"/>
                  <w:szCs w:val="20"/>
                  <w:rPrChange w:id="29" w:author="Toinét Cronjé" w:date="2022-01-29T18:11:00Z">
                    <w:rPr>
                      <w:b/>
                      <w:sz w:val="20"/>
                      <w:szCs w:val="20"/>
                    </w:rPr>
                  </w:rPrChange>
                </w:rPr>
                <w:t>, mmHg</w:t>
              </w:r>
            </w:ins>
          </w:p>
        </w:tc>
        <w:tc>
          <w:tcPr>
            <w:tcW w:w="1346" w:type="dxa"/>
            <w:tcBorders>
              <w:bottom w:val="nil"/>
            </w:tcBorders>
            <w:tcPrChange w:id="30" w:author="Toinét Cronjé" w:date="2022-01-29T18:10:00Z">
              <w:tcPr>
                <w:tcW w:w="1346" w:type="dxa"/>
              </w:tcPr>
            </w:tcPrChange>
          </w:tcPr>
          <w:p w14:paraId="1EED22D9" w14:textId="77777777" w:rsidR="002C4FEF" w:rsidRPr="00BE5DC6" w:rsidRDefault="002C4FEF" w:rsidP="007D61A8">
            <w:pPr>
              <w:tabs>
                <w:tab w:val="left" w:pos="2110"/>
              </w:tabs>
              <w:spacing w:after="0"/>
              <w:jc w:val="center"/>
              <w:rPr>
                <w:ins w:id="31" w:author="Toinét Cronjé" w:date="2022-01-29T18:09:00Z"/>
                <w:sz w:val="20"/>
                <w:szCs w:val="20"/>
              </w:rPr>
            </w:pPr>
          </w:p>
        </w:tc>
        <w:tc>
          <w:tcPr>
            <w:tcW w:w="1347" w:type="dxa"/>
            <w:tcBorders>
              <w:bottom w:val="nil"/>
            </w:tcBorders>
            <w:tcPrChange w:id="32" w:author="Toinét Cronjé" w:date="2022-01-29T18:10:00Z">
              <w:tcPr>
                <w:tcW w:w="1347" w:type="dxa"/>
              </w:tcPr>
            </w:tcPrChange>
          </w:tcPr>
          <w:p w14:paraId="0A5EA9C4" w14:textId="77777777" w:rsidR="002C4FEF" w:rsidRPr="00BE5DC6" w:rsidRDefault="002C4FEF" w:rsidP="007D61A8">
            <w:pPr>
              <w:tabs>
                <w:tab w:val="left" w:pos="2110"/>
              </w:tabs>
              <w:spacing w:after="0"/>
              <w:jc w:val="center"/>
              <w:rPr>
                <w:ins w:id="33" w:author="Toinét Cronjé" w:date="2022-01-29T18:09:00Z"/>
                <w:sz w:val="20"/>
                <w:szCs w:val="20"/>
              </w:rPr>
            </w:pPr>
          </w:p>
        </w:tc>
        <w:tc>
          <w:tcPr>
            <w:tcW w:w="1346" w:type="dxa"/>
            <w:tcBorders>
              <w:bottom w:val="nil"/>
            </w:tcBorders>
            <w:tcPrChange w:id="34" w:author="Toinét Cronjé" w:date="2022-01-29T18:10:00Z">
              <w:tcPr>
                <w:tcW w:w="1346" w:type="dxa"/>
              </w:tcPr>
            </w:tcPrChange>
          </w:tcPr>
          <w:p w14:paraId="6CA369E4" w14:textId="77777777" w:rsidR="002C4FEF" w:rsidRPr="00BE5DC6" w:rsidRDefault="002C4FEF" w:rsidP="007D61A8">
            <w:pPr>
              <w:tabs>
                <w:tab w:val="left" w:pos="2110"/>
              </w:tabs>
              <w:spacing w:after="0"/>
              <w:jc w:val="center"/>
              <w:rPr>
                <w:ins w:id="35" w:author="Toinét Cronjé" w:date="2022-01-29T18:09:00Z"/>
                <w:sz w:val="20"/>
                <w:szCs w:val="20"/>
              </w:rPr>
            </w:pPr>
          </w:p>
        </w:tc>
        <w:tc>
          <w:tcPr>
            <w:tcW w:w="1347" w:type="dxa"/>
            <w:tcBorders>
              <w:bottom w:val="nil"/>
            </w:tcBorders>
            <w:tcPrChange w:id="36" w:author="Toinét Cronjé" w:date="2022-01-29T18:10:00Z">
              <w:tcPr>
                <w:tcW w:w="1347" w:type="dxa"/>
              </w:tcPr>
            </w:tcPrChange>
          </w:tcPr>
          <w:p w14:paraId="542237AE" w14:textId="77777777" w:rsidR="002C4FEF" w:rsidRPr="00BE5DC6" w:rsidRDefault="002C4FEF" w:rsidP="007D61A8">
            <w:pPr>
              <w:tabs>
                <w:tab w:val="left" w:pos="2110"/>
              </w:tabs>
              <w:spacing w:after="0"/>
              <w:jc w:val="center"/>
              <w:rPr>
                <w:ins w:id="37" w:author="Toinét Cronjé" w:date="2022-01-29T18:09:00Z"/>
                <w:sz w:val="20"/>
                <w:szCs w:val="20"/>
              </w:rPr>
            </w:pPr>
          </w:p>
        </w:tc>
        <w:tc>
          <w:tcPr>
            <w:tcW w:w="1347" w:type="dxa"/>
            <w:tcBorders>
              <w:bottom w:val="nil"/>
            </w:tcBorders>
            <w:tcPrChange w:id="38" w:author="Toinét Cronjé" w:date="2022-01-29T18:10:00Z">
              <w:tcPr>
                <w:tcW w:w="1347" w:type="dxa"/>
              </w:tcPr>
            </w:tcPrChange>
          </w:tcPr>
          <w:p w14:paraId="3FBEDEC2" w14:textId="77777777" w:rsidR="002C4FEF" w:rsidRPr="00BE5DC6" w:rsidRDefault="002C4FEF" w:rsidP="007D61A8">
            <w:pPr>
              <w:tabs>
                <w:tab w:val="left" w:pos="2110"/>
              </w:tabs>
              <w:spacing w:after="0"/>
              <w:jc w:val="center"/>
              <w:rPr>
                <w:ins w:id="39" w:author="Toinét Cronjé" w:date="2022-01-29T18:09:00Z"/>
                <w:sz w:val="20"/>
                <w:szCs w:val="20"/>
              </w:rPr>
            </w:pPr>
          </w:p>
        </w:tc>
        <w:tc>
          <w:tcPr>
            <w:tcW w:w="1346" w:type="dxa"/>
            <w:tcBorders>
              <w:bottom w:val="nil"/>
            </w:tcBorders>
            <w:tcPrChange w:id="40" w:author="Toinét Cronjé" w:date="2022-01-29T18:10:00Z">
              <w:tcPr>
                <w:tcW w:w="1346" w:type="dxa"/>
              </w:tcPr>
            </w:tcPrChange>
          </w:tcPr>
          <w:p w14:paraId="18749C6F" w14:textId="77777777" w:rsidR="002C4FEF" w:rsidRPr="00BE5DC6" w:rsidRDefault="002C4FEF" w:rsidP="007D61A8">
            <w:pPr>
              <w:tabs>
                <w:tab w:val="left" w:pos="2110"/>
              </w:tabs>
              <w:spacing w:after="0"/>
              <w:jc w:val="center"/>
              <w:rPr>
                <w:ins w:id="41" w:author="Toinét Cronjé" w:date="2022-01-29T18:09:00Z"/>
                <w:sz w:val="20"/>
                <w:szCs w:val="20"/>
              </w:rPr>
            </w:pPr>
          </w:p>
        </w:tc>
      </w:tr>
      <w:tr w:rsidR="007D61A8" w:rsidRPr="00F64282" w14:paraId="59F5DA04" w14:textId="77777777" w:rsidTr="002C4FEF">
        <w:tblPrEx>
          <w:tblW w:w="10920" w:type="dxa"/>
          <w:tblPrExChange w:id="42" w:author="Toinét Cronjé" w:date="2022-01-29T18:11:00Z">
            <w:tblPrEx>
              <w:tblW w:w="10920" w:type="dxa"/>
            </w:tblPrEx>
          </w:tblPrExChange>
        </w:tblPrEx>
        <w:tc>
          <w:tcPr>
            <w:tcW w:w="2841" w:type="dxa"/>
            <w:tcBorders>
              <w:top w:val="nil"/>
              <w:bottom w:val="nil"/>
            </w:tcBorders>
            <w:tcPrChange w:id="43" w:author="Toinét Cronjé" w:date="2022-01-29T18:11:00Z">
              <w:tcPr>
                <w:tcW w:w="2841" w:type="dxa"/>
              </w:tcPr>
            </w:tcPrChange>
          </w:tcPr>
          <w:p w14:paraId="6C68F242" w14:textId="77777777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Systolic</w:t>
            </w:r>
            <w:del w:id="44" w:author="Toinét Cronjé" w:date="2022-01-29T18:09:00Z">
              <w:r w:rsidRPr="00BE5DC6" w:rsidDel="002C4FEF">
                <w:rPr>
                  <w:b/>
                  <w:sz w:val="20"/>
                  <w:szCs w:val="20"/>
                </w:rPr>
                <w:delText xml:space="preserve"> BP</w:delText>
              </w:r>
            </w:del>
            <w:del w:id="45" w:author="Toinét Cronjé" w:date="2022-01-29T18:11:00Z">
              <w:r w:rsidRPr="00BE5DC6" w:rsidDel="002C4FEF">
                <w:rPr>
                  <w:sz w:val="20"/>
                  <w:szCs w:val="20"/>
                </w:rPr>
                <w:delText>, mmHg</w:delText>
              </w:r>
            </w:del>
          </w:p>
        </w:tc>
        <w:tc>
          <w:tcPr>
            <w:tcW w:w="1346" w:type="dxa"/>
            <w:tcBorders>
              <w:top w:val="nil"/>
              <w:bottom w:val="nil"/>
            </w:tcBorders>
            <w:tcPrChange w:id="46" w:author="Toinét Cronjé" w:date="2022-01-29T18:11:00Z">
              <w:tcPr>
                <w:tcW w:w="1346" w:type="dxa"/>
              </w:tcPr>
            </w:tcPrChange>
          </w:tcPr>
          <w:p w14:paraId="1122C305" w14:textId="76AF5825" w:rsidR="007D61A8" w:rsidRPr="00BE5DC6" w:rsidRDefault="008B5312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121.3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17.7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  <w:tcBorders>
              <w:top w:val="nil"/>
              <w:bottom w:val="nil"/>
            </w:tcBorders>
            <w:tcPrChange w:id="47" w:author="Toinét Cronjé" w:date="2022-01-29T18:11:00Z">
              <w:tcPr>
                <w:tcW w:w="1347" w:type="dxa"/>
              </w:tcPr>
            </w:tcPrChange>
          </w:tcPr>
          <w:p w14:paraId="7DA03FCC" w14:textId="76A995B8" w:rsidR="007D61A8" w:rsidRPr="00BE5DC6" w:rsidRDefault="008B5312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121.7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18.8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  <w:tcBorders>
              <w:top w:val="nil"/>
              <w:bottom w:val="nil"/>
            </w:tcBorders>
            <w:tcPrChange w:id="48" w:author="Toinét Cronjé" w:date="2022-01-29T18:11:00Z">
              <w:tcPr>
                <w:tcW w:w="1346" w:type="dxa"/>
              </w:tcPr>
            </w:tcPrChange>
          </w:tcPr>
          <w:p w14:paraId="07BC8307" w14:textId="639DDE17" w:rsidR="007D61A8" w:rsidRPr="00BE5DC6" w:rsidRDefault="008B5312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121.0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18.8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  <w:tcBorders>
              <w:top w:val="nil"/>
              <w:bottom w:val="nil"/>
            </w:tcBorders>
            <w:tcPrChange w:id="49" w:author="Toinét Cronjé" w:date="2022-01-29T18:11:00Z">
              <w:tcPr>
                <w:tcW w:w="1347" w:type="dxa"/>
              </w:tcPr>
            </w:tcPrChange>
          </w:tcPr>
          <w:p w14:paraId="65FB5837" w14:textId="06ACFACE" w:rsidR="007D61A8" w:rsidRPr="00BE5DC6" w:rsidRDefault="008B5312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120.8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17.2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  <w:tcBorders>
              <w:top w:val="nil"/>
              <w:bottom w:val="nil"/>
            </w:tcBorders>
            <w:tcPrChange w:id="50" w:author="Toinét Cronjé" w:date="2022-01-29T18:11:00Z">
              <w:tcPr>
                <w:tcW w:w="1347" w:type="dxa"/>
              </w:tcPr>
            </w:tcPrChange>
          </w:tcPr>
          <w:p w14:paraId="76742A6B" w14:textId="1B2CAFEE" w:rsidR="007D61A8" w:rsidRPr="00BE5DC6" w:rsidRDefault="008B5312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119.0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16.1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  <w:tcBorders>
              <w:top w:val="nil"/>
              <w:bottom w:val="nil"/>
            </w:tcBorders>
            <w:tcPrChange w:id="51" w:author="Toinét Cronjé" w:date="2022-01-29T18:11:00Z">
              <w:tcPr>
                <w:tcW w:w="1346" w:type="dxa"/>
              </w:tcPr>
            </w:tcPrChange>
          </w:tcPr>
          <w:p w14:paraId="618C2F0C" w14:textId="22079573" w:rsidR="007D61A8" w:rsidRPr="00BE5DC6" w:rsidRDefault="008B5312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118.2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15.8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</w:tr>
      <w:tr w:rsidR="007D61A8" w:rsidRPr="00F64282" w14:paraId="5BC87BE6" w14:textId="77777777" w:rsidTr="002C4FEF">
        <w:tblPrEx>
          <w:tblW w:w="10920" w:type="dxa"/>
          <w:tblPrExChange w:id="52" w:author="Toinét Cronjé" w:date="2022-01-29T18:11:00Z">
            <w:tblPrEx>
              <w:tblW w:w="10920" w:type="dxa"/>
            </w:tblPrEx>
          </w:tblPrExChange>
        </w:tblPrEx>
        <w:tc>
          <w:tcPr>
            <w:tcW w:w="2841" w:type="dxa"/>
            <w:tcBorders>
              <w:top w:val="nil"/>
              <w:bottom w:val="nil"/>
            </w:tcBorders>
            <w:tcPrChange w:id="53" w:author="Toinét Cronjé" w:date="2022-01-29T18:11:00Z">
              <w:tcPr>
                <w:tcW w:w="2841" w:type="dxa"/>
              </w:tcPr>
            </w:tcPrChange>
          </w:tcPr>
          <w:p w14:paraId="3A03C907" w14:textId="4D496BB6" w:rsidR="007D61A8" w:rsidRPr="00BE5DC6" w:rsidRDefault="007D61A8" w:rsidP="00AF68E5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Diastolic</w:t>
            </w:r>
            <w:del w:id="54" w:author="Toinét Cronjé" w:date="2022-01-29T18:09:00Z">
              <w:r w:rsidRPr="00BE5DC6" w:rsidDel="002C4FEF">
                <w:rPr>
                  <w:b/>
                  <w:sz w:val="20"/>
                  <w:szCs w:val="20"/>
                </w:rPr>
                <w:delText xml:space="preserve"> BP</w:delText>
              </w:r>
            </w:del>
            <w:del w:id="55" w:author="Toinét Cronjé" w:date="2022-01-29T18:11:00Z">
              <w:r w:rsidRPr="00BE5DC6" w:rsidDel="002C4FEF">
                <w:rPr>
                  <w:sz w:val="20"/>
                  <w:szCs w:val="20"/>
                </w:rPr>
                <w:delText>, mmHg</w:delText>
              </w:r>
            </w:del>
          </w:p>
        </w:tc>
        <w:tc>
          <w:tcPr>
            <w:tcW w:w="1346" w:type="dxa"/>
            <w:tcBorders>
              <w:top w:val="nil"/>
              <w:bottom w:val="nil"/>
            </w:tcBorders>
            <w:tcPrChange w:id="56" w:author="Toinét Cronjé" w:date="2022-01-29T18:11:00Z">
              <w:tcPr>
                <w:tcW w:w="1346" w:type="dxa"/>
              </w:tcPr>
            </w:tcPrChange>
          </w:tcPr>
          <w:p w14:paraId="4E8481F4" w14:textId="7AD1FC80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72.1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12.0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  <w:tcBorders>
              <w:top w:val="nil"/>
              <w:bottom w:val="nil"/>
            </w:tcBorders>
            <w:tcPrChange w:id="57" w:author="Toinét Cronjé" w:date="2022-01-29T18:11:00Z">
              <w:tcPr>
                <w:tcW w:w="1347" w:type="dxa"/>
              </w:tcPr>
            </w:tcPrChange>
          </w:tcPr>
          <w:p w14:paraId="0C4B51E2" w14:textId="57EB18EB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72.2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12.0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  <w:tcBorders>
              <w:top w:val="nil"/>
              <w:bottom w:val="nil"/>
            </w:tcBorders>
            <w:tcPrChange w:id="58" w:author="Toinét Cronjé" w:date="2022-01-29T18:11:00Z">
              <w:tcPr>
                <w:tcW w:w="1346" w:type="dxa"/>
              </w:tcPr>
            </w:tcPrChange>
          </w:tcPr>
          <w:p w14:paraId="148370F3" w14:textId="756C7D9E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70.3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12.9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  <w:tcBorders>
              <w:top w:val="nil"/>
              <w:bottom w:val="nil"/>
            </w:tcBorders>
            <w:tcPrChange w:id="59" w:author="Toinét Cronjé" w:date="2022-01-29T18:11:00Z">
              <w:tcPr>
                <w:tcW w:w="1347" w:type="dxa"/>
              </w:tcPr>
            </w:tcPrChange>
          </w:tcPr>
          <w:p w14:paraId="7E59F271" w14:textId="2E1DAC14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68.5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12.8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  <w:tcBorders>
              <w:top w:val="nil"/>
              <w:bottom w:val="nil"/>
            </w:tcBorders>
            <w:tcPrChange w:id="60" w:author="Toinét Cronjé" w:date="2022-01-29T18:11:00Z">
              <w:tcPr>
                <w:tcW w:w="1347" w:type="dxa"/>
              </w:tcPr>
            </w:tcPrChange>
          </w:tcPr>
          <w:p w14:paraId="0F971180" w14:textId="14712D91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69.2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12.2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  <w:tcBorders>
              <w:top w:val="nil"/>
              <w:bottom w:val="nil"/>
            </w:tcBorders>
            <w:tcPrChange w:id="61" w:author="Toinét Cronjé" w:date="2022-01-29T18:11:00Z">
              <w:tcPr>
                <w:tcW w:w="1346" w:type="dxa"/>
              </w:tcPr>
            </w:tcPrChange>
          </w:tcPr>
          <w:p w14:paraId="267E712C" w14:textId="7F6C4DF1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68.1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12.2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</w:tr>
      <w:tr w:rsidR="007D61A8" w:rsidRPr="00F64282" w14:paraId="40588D02" w14:textId="77777777" w:rsidTr="002C4FEF">
        <w:tblPrEx>
          <w:tblW w:w="10920" w:type="dxa"/>
          <w:tblPrExChange w:id="62" w:author="Toinét Cronjé" w:date="2022-01-29T18:10:00Z">
            <w:tblPrEx>
              <w:tblW w:w="10920" w:type="dxa"/>
            </w:tblPrEx>
          </w:tblPrExChange>
        </w:tblPrEx>
        <w:tc>
          <w:tcPr>
            <w:tcW w:w="2841" w:type="dxa"/>
            <w:tcBorders>
              <w:top w:val="nil"/>
            </w:tcBorders>
            <w:tcPrChange w:id="63" w:author="Toinét Cronjé" w:date="2022-01-29T18:10:00Z">
              <w:tcPr>
                <w:tcW w:w="2841" w:type="dxa"/>
              </w:tcPr>
            </w:tcPrChange>
          </w:tcPr>
          <w:p w14:paraId="35461B5E" w14:textId="01E060A7" w:rsidR="007D61A8" w:rsidRPr="00BE5DC6" w:rsidRDefault="002C4FEF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ins w:id="64" w:author="Toinét Cronjé" w:date="2022-01-29T18:09:00Z">
              <w:r>
                <w:rPr>
                  <w:b/>
                  <w:sz w:val="20"/>
                  <w:szCs w:val="20"/>
                </w:rPr>
                <w:t>M</w:t>
              </w:r>
            </w:ins>
            <w:del w:id="65" w:author="Toinét Cronjé" w:date="2022-01-29T18:09:00Z">
              <w:r w:rsidR="007D61A8" w:rsidRPr="00BE5DC6" w:rsidDel="002C4FEF">
                <w:rPr>
                  <w:b/>
                  <w:sz w:val="20"/>
                  <w:szCs w:val="20"/>
                </w:rPr>
                <w:delText>BP m</w:delText>
              </w:r>
            </w:del>
            <w:r w:rsidR="007D61A8" w:rsidRPr="00BE5DC6">
              <w:rPr>
                <w:b/>
                <w:sz w:val="20"/>
                <w:szCs w:val="20"/>
              </w:rPr>
              <w:t>edication use</w:t>
            </w:r>
            <w:r w:rsidR="007D61A8" w:rsidRPr="00BE5DC6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top w:val="nil"/>
            </w:tcBorders>
            <w:tcPrChange w:id="66" w:author="Toinét Cronjé" w:date="2022-01-29T18:10:00Z">
              <w:tcPr>
                <w:tcW w:w="1346" w:type="dxa"/>
              </w:tcPr>
            </w:tcPrChange>
          </w:tcPr>
          <w:p w14:paraId="5D94C5CE" w14:textId="48937400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52.8</w:t>
            </w:r>
          </w:p>
        </w:tc>
        <w:tc>
          <w:tcPr>
            <w:tcW w:w="1347" w:type="dxa"/>
            <w:tcBorders>
              <w:top w:val="nil"/>
            </w:tcBorders>
            <w:tcPrChange w:id="67" w:author="Toinét Cronjé" w:date="2022-01-29T18:10:00Z">
              <w:tcPr>
                <w:tcW w:w="1347" w:type="dxa"/>
              </w:tcPr>
            </w:tcPrChange>
          </w:tcPr>
          <w:p w14:paraId="2F7555D1" w14:textId="5F421555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59.5</w:t>
            </w:r>
          </w:p>
        </w:tc>
        <w:tc>
          <w:tcPr>
            <w:tcW w:w="1346" w:type="dxa"/>
            <w:tcBorders>
              <w:top w:val="nil"/>
            </w:tcBorders>
            <w:tcPrChange w:id="68" w:author="Toinét Cronjé" w:date="2022-01-29T18:10:00Z">
              <w:tcPr>
                <w:tcW w:w="1346" w:type="dxa"/>
              </w:tcPr>
            </w:tcPrChange>
          </w:tcPr>
          <w:p w14:paraId="4369EE92" w14:textId="2072806E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53.6</w:t>
            </w:r>
          </w:p>
        </w:tc>
        <w:tc>
          <w:tcPr>
            <w:tcW w:w="1347" w:type="dxa"/>
            <w:tcBorders>
              <w:top w:val="nil"/>
            </w:tcBorders>
            <w:tcPrChange w:id="69" w:author="Toinét Cronjé" w:date="2022-01-29T18:10:00Z">
              <w:tcPr>
                <w:tcW w:w="1347" w:type="dxa"/>
              </w:tcPr>
            </w:tcPrChange>
          </w:tcPr>
          <w:p w14:paraId="51F220FE" w14:textId="124DB838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49.3</w:t>
            </w:r>
          </w:p>
        </w:tc>
        <w:tc>
          <w:tcPr>
            <w:tcW w:w="1347" w:type="dxa"/>
            <w:tcBorders>
              <w:top w:val="nil"/>
            </w:tcBorders>
            <w:tcPrChange w:id="70" w:author="Toinét Cronjé" w:date="2022-01-29T18:10:00Z">
              <w:tcPr>
                <w:tcW w:w="1347" w:type="dxa"/>
              </w:tcPr>
            </w:tcPrChange>
          </w:tcPr>
          <w:p w14:paraId="50E894D4" w14:textId="3378D4AD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55.7</w:t>
            </w:r>
          </w:p>
        </w:tc>
        <w:tc>
          <w:tcPr>
            <w:tcW w:w="1346" w:type="dxa"/>
            <w:tcBorders>
              <w:top w:val="nil"/>
            </w:tcBorders>
            <w:tcPrChange w:id="71" w:author="Toinét Cronjé" w:date="2022-01-29T18:10:00Z">
              <w:tcPr>
                <w:tcW w:w="1346" w:type="dxa"/>
              </w:tcPr>
            </w:tcPrChange>
          </w:tcPr>
          <w:p w14:paraId="05A259B8" w14:textId="631ECAEB" w:rsidR="007D61A8" w:rsidRPr="00BE5DC6" w:rsidRDefault="00BE5DC6" w:rsidP="007D61A8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50.3</w:t>
            </w:r>
          </w:p>
        </w:tc>
      </w:tr>
      <w:tr w:rsidR="007D61A8" w:rsidRPr="00F64282" w14:paraId="7661F9EC" w14:textId="77777777" w:rsidTr="007D61A8">
        <w:tc>
          <w:tcPr>
            <w:tcW w:w="2841" w:type="dxa"/>
          </w:tcPr>
          <w:p w14:paraId="6EDF2D73" w14:textId="76F06D54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HDL-C</w:t>
            </w:r>
            <w:r w:rsidRPr="00BE5DC6">
              <w:rPr>
                <w:sz w:val="20"/>
                <w:szCs w:val="20"/>
              </w:rPr>
              <w:t xml:space="preserve">, </w:t>
            </w:r>
            <w:proofErr w:type="spellStart"/>
            <w:r w:rsidRPr="00BE5DC6">
              <w:rPr>
                <w:sz w:val="20"/>
                <w:szCs w:val="20"/>
              </w:rPr>
              <w:t>mmol</w:t>
            </w:r>
            <w:proofErr w:type="spellEnd"/>
            <w:r w:rsidRPr="00BE5DC6">
              <w:rPr>
                <w:sz w:val="20"/>
                <w:szCs w:val="20"/>
              </w:rPr>
              <w:t>/L</w:t>
            </w:r>
          </w:p>
        </w:tc>
        <w:tc>
          <w:tcPr>
            <w:tcW w:w="1346" w:type="dxa"/>
          </w:tcPr>
          <w:p w14:paraId="52DF7B7C" w14:textId="2FB16C94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0.4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740F17D1" w14:textId="59B11D73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0.4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7C0612E7" w14:textId="71600058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1.4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0.4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56E8B59F" w14:textId="61657723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1.4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0.4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01FF9324" w14:textId="613A0448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1.4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0.4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108FC414" w14:textId="76831C93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1.4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0.4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</w:tr>
      <w:tr w:rsidR="007D61A8" w:rsidRPr="00F64282" w14:paraId="67B935AF" w14:textId="77777777" w:rsidTr="007D61A8">
        <w:tc>
          <w:tcPr>
            <w:tcW w:w="2841" w:type="dxa"/>
          </w:tcPr>
          <w:p w14:paraId="3438E237" w14:textId="14962132" w:rsidR="007D61A8" w:rsidRPr="00BE5DC6" w:rsidRDefault="007D61A8" w:rsidP="007D61A8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BE5DC6">
              <w:rPr>
                <w:b/>
                <w:sz w:val="20"/>
                <w:szCs w:val="20"/>
              </w:rPr>
              <w:t>Triglycerides</w:t>
            </w:r>
            <w:r w:rsidRPr="00BE5DC6">
              <w:rPr>
                <w:sz w:val="20"/>
                <w:szCs w:val="20"/>
              </w:rPr>
              <w:t>, ln(</w:t>
            </w:r>
            <w:proofErr w:type="spellStart"/>
            <w:r w:rsidRPr="00BE5DC6">
              <w:rPr>
                <w:sz w:val="20"/>
                <w:szCs w:val="20"/>
              </w:rPr>
              <w:t>mmol</w:t>
            </w:r>
            <w:proofErr w:type="spellEnd"/>
            <w:r w:rsidRPr="00BE5DC6">
              <w:rPr>
                <w:sz w:val="20"/>
                <w:szCs w:val="20"/>
              </w:rPr>
              <w:t>/L)</w:t>
            </w:r>
          </w:p>
        </w:tc>
        <w:tc>
          <w:tcPr>
            <w:tcW w:w="1346" w:type="dxa"/>
          </w:tcPr>
          <w:p w14:paraId="2E3C5410" w14:textId="6F3EC6D2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0.3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0.5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3194C715" w14:textId="13A4838F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0.3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0.6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096A7E79" w14:textId="5F39E368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0.3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0.6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0FB415F0" w14:textId="4AD5EDE3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0.2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0.6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7" w:type="dxa"/>
          </w:tcPr>
          <w:p w14:paraId="28C1A140" w14:textId="0C1406E4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0.2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0.6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  <w:tc>
          <w:tcPr>
            <w:tcW w:w="1346" w:type="dxa"/>
          </w:tcPr>
          <w:p w14:paraId="5635C451" w14:textId="4504B402" w:rsidR="007D61A8" w:rsidRPr="00BE5DC6" w:rsidRDefault="008B5312" w:rsidP="008B5312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BE5DC6">
              <w:rPr>
                <w:sz w:val="20"/>
                <w:szCs w:val="20"/>
              </w:rPr>
              <w:t>0.2</w:t>
            </w:r>
            <w:r w:rsidR="0041004B" w:rsidRPr="00BE5DC6">
              <w:rPr>
                <w:sz w:val="20"/>
                <w:szCs w:val="20"/>
              </w:rPr>
              <w:t xml:space="preserve"> (</w:t>
            </w:r>
            <w:r w:rsidR="00BE5DC6" w:rsidRPr="00BE5DC6">
              <w:rPr>
                <w:sz w:val="20"/>
                <w:szCs w:val="20"/>
              </w:rPr>
              <w:t>0.5</w:t>
            </w:r>
            <w:r w:rsidR="0041004B" w:rsidRPr="00BE5DC6">
              <w:rPr>
                <w:sz w:val="20"/>
                <w:szCs w:val="20"/>
              </w:rPr>
              <w:t>)</w:t>
            </w:r>
          </w:p>
        </w:tc>
      </w:tr>
      <w:tr w:rsidR="007D61A8" w:rsidRPr="00F64282" w14:paraId="79775FEF" w14:textId="77777777" w:rsidTr="007D61A8">
        <w:tc>
          <w:tcPr>
            <w:tcW w:w="10920" w:type="dxa"/>
            <w:gridSpan w:val="7"/>
          </w:tcPr>
          <w:p w14:paraId="1CD857FA" w14:textId="08DE151B" w:rsidR="007D61A8" w:rsidRPr="007D61A8" w:rsidRDefault="007D61A8" w:rsidP="007D61A8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>Data displayed as mean</w:t>
            </w:r>
            <w:r w:rsidR="003616BA">
              <w:rPr>
                <w:sz w:val="18"/>
              </w:rPr>
              <w:t>s</w:t>
            </w:r>
            <w:r w:rsidRPr="007D61A8">
              <w:rPr>
                <w:sz w:val="18"/>
              </w:rPr>
              <w:t xml:space="preserve"> (standard deviation</w:t>
            </w:r>
            <w:r w:rsidR="003616BA">
              <w:rPr>
                <w:sz w:val="18"/>
              </w:rPr>
              <w:t>s</w:t>
            </w:r>
            <w:r w:rsidRPr="007D61A8">
              <w:rPr>
                <w:sz w:val="18"/>
              </w:rPr>
              <w:t>).</w:t>
            </w:r>
          </w:p>
          <w:p w14:paraId="32B3C812" w14:textId="0E433AAE" w:rsidR="007D61A8" w:rsidRPr="007D61A8" w:rsidRDefault="007D61A8" w:rsidP="007D61A8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>Abbreviations: HDL-C: high-density lipoprotein cholesterol</w:t>
            </w:r>
            <w:del w:id="72" w:author="Toinét Cronjé" w:date="2022-01-29T18:10:00Z">
              <w:r w:rsidRPr="007D61A8" w:rsidDel="002C4FEF">
                <w:rPr>
                  <w:sz w:val="18"/>
                </w:rPr>
                <w:delText>, BP: blood pressure</w:delText>
              </w:r>
            </w:del>
            <w:r w:rsidRPr="007D61A8">
              <w:rPr>
                <w:sz w:val="18"/>
              </w:rPr>
              <w:t>.</w:t>
            </w:r>
          </w:p>
          <w:p w14:paraId="026DF3B2" w14:textId="77777777" w:rsidR="007D61A8" w:rsidRDefault="007D61A8" w:rsidP="003616BA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D61A8">
              <w:rPr>
                <w:sz w:val="18"/>
              </w:rPr>
              <w:t>NHANES fasting survey weights were used to estimate weighted means and variances.</w:t>
            </w:r>
          </w:p>
          <w:p w14:paraId="14CC376F" w14:textId="7AB8E8A1" w:rsidR="008B5312" w:rsidRPr="003616BA" w:rsidRDefault="008B5312" w:rsidP="003616BA">
            <w:pPr>
              <w:tabs>
                <w:tab w:val="left" w:pos="2110"/>
              </w:tabs>
              <w:spacing w:after="0"/>
              <w:rPr>
                <w:sz w:val="18"/>
              </w:rPr>
            </w:pPr>
            <w:r>
              <w:rPr>
                <w:sz w:val="18"/>
              </w:rPr>
              <w:t>Rubin’s Rules were used to pool means and standard errors (converted to standard deviations) across the multiple imputed datasets.</w:t>
            </w:r>
          </w:p>
        </w:tc>
      </w:tr>
    </w:tbl>
    <w:p w14:paraId="2CBA75BA" w14:textId="77777777" w:rsidR="00C133F9" w:rsidRDefault="00C133F9" w:rsidP="00C133F9"/>
    <w:p w14:paraId="084318FF" w14:textId="07626B55" w:rsidR="00DD76E3" w:rsidRDefault="00DD76E3"/>
    <w:p w14:paraId="65BC42FD" w14:textId="440BBAF4" w:rsidR="007D61A8" w:rsidRDefault="007D61A8"/>
    <w:p w14:paraId="110FE8B4" w14:textId="2A5EEE80" w:rsidR="007D61A8" w:rsidRDefault="007D61A8"/>
    <w:p w14:paraId="16F06551" w14:textId="1F6B8C79" w:rsidR="007D61A8" w:rsidRDefault="007D61A8"/>
    <w:p w14:paraId="084F77C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DC6621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1B7BF27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C37E09F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E10C4E5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7F413AB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5F7B22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5D29B72B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AB3BC4E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337B787F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AF011ED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B616D7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7736EE0C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5862A58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8F8519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1FB67B19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51A5CC0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3074B32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2744C77D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3911DA83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68D20146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00C804FC" w14:textId="77777777" w:rsidR="007D61A8" w:rsidRDefault="007D61A8" w:rsidP="007D61A8">
      <w:pPr>
        <w:tabs>
          <w:tab w:val="left" w:pos="2110"/>
        </w:tabs>
        <w:spacing w:after="0"/>
        <w:rPr>
          <w:sz w:val="18"/>
        </w:rPr>
      </w:pPr>
    </w:p>
    <w:p w14:paraId="4B566870" w14:textId="74683828" w:rsidR="007D61A8" w:rsidRPr="007D61A8" w:rsidDel="002C4FEF" w:rsidRDefault="007D61A8" w:rsidP="007D61A8">
      <w:pPr>
        <w:tabs>
          <w:tab w:val="left" w:pos="2110"/>
        </w:tabs>
        <w:spacing w:after="0"/>
        <w:rPr>
          <w:del w:id="73" w:author="Toinét Cronjé" w:date="2022-01-29T18:09:00Z"/>
          <w:sz w:val="18"/>
        </w:rPr>
      </w:pPr>
      <w:del w:id="74" w:author="Toinét Cronjé" w:date="2022-01-29T18:09:00Z">
        <w:r w:rsidRPr="007D61A8" w:rsidDel="002C4FEF">
          <w:rPr>
            <w:sz w:val="18"/>
          </w:rPr>
          <w:delText>Data displayed as mean (standard deviation).</w:delText>
        </w:r>
      </w:del>
    </w:p>
    <w:p w14:paraId="4CF17D68" w14:textId="5F265C1D" w:rsidR="007D61A8" w:rsidRPr="007D61A8" w:rsidDel="002C4FEF" w:rsidRDefault="007D61A8" w:rsidP="007D61A8">
      <w:pPr>
        <w:tabs>
          <w:tab w:val="left" w:pos="2110"/>
        </w:tabs>
        <w:spacing w:after="0"/>
        <w:rPr>
          <w:del w:id="75" w:author="Toinét Cronjé" w:date="2022-01-29T18:09:00Z"/>
          <w:sz w:val="18"/>
        </w:rPr>
      </w:pPr>
      <w:del w:id="76" w:author="Toinét Cronjé" w:date="2022-01-29T18:09:00Z">
        <w:r w:rsidRPr="007D61A8" w:rsidDel="002C4FEF">
          <w:rPr>
            <w:sz w:val="18"/>
          </w:rPr>
          <w:delText>Abbreviations: HDL-C: high-density lipoprotein cholesterol, BP: blood pressure.</w:delText>
        </w:r>
      </w:del>
    </w:p>
    <w:p w14:paraId="3B6B751E" w14:textId="5DA8BD78" w:rsidR="007D61A8" w:rsidRDefault="007D61A8" w:rsidP="007D61A8">
      <w:pPr>
        <w:tabs>
          <w:tab w:val="left" w:pos="2110"/>
        </w:tabs>
        <w:spacing w:after="0"/>
        <w:rPr>
          <w:sz w:val="18"/>
        </w:rPr>
      </w:pPr>
      <w:del w:id="77" w:author="Toinét Cronjé" w:date="2022-01-29T18:09:00Z">
        <w:r w:rsidRPr="007D61A8" w:rsidDel="002C4FEF">
          <w:rPr>
            <w:sz w:val="18"/>
          </w:rPr>
          <w:delText>NHANES fasting survey weights were used to estimate weighted means and variances.</w:delText>
        </w:r>
      </w:del>
    </w:p>
    <w:sectPr w:rsidR="007D61A8" w:rsidSect="007D6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9" w:author="Toinét Cronjé" w:date="2022-01-29T18:10:00Z" w:initials="TC">
    <w:p w14:paraId="5D1CCC66" w14:textId="5D74853D" w:rsidR="002C4FEF" w:rsidRDefault="002C4FEF">
      <w:pPr>
        <w:pStyle w:val="CommentText"/>
      </w:pPr>
      <w:r>
        <w:rPr>
          <w:rStyle w:val="CommentReference"/>
        </w:rPr>
        <w:annotationRef/>
      </w:r>
      <w:r>
        <w:t>See manuscript comment in table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1CCC6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inét Cronjé">
    <w15:presenceInfo w15:providerId="AD" w15:userId="S-1-5-21-1111707740-1469251426-2251862497-4699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F9"/>
    <w:rsid w:val="00061573"/>
    <w:rsid w:val="00094AC8"/>
    <w:rsid w:val="000C3B20"/>
    <w:rsid w:val="000E0B4B"/>
    <w:rsid w:val="001758F8"/>
    <w:rsid w:val="00223A0D"/>
    <w:rsid w:val="00275861"/>
    <w:rsid w:val="002B2ABA"/>
    <w:rsid w:val="002C4FEF"/>
    <w:rsid w:val="003616BA"/>
    <w:rsid w:val="00397FFD"/>
    <w:rsid w:val="003D1B97"/>
    <w:rsid w:val="0041004B"/>
    <w:rsid w:val="0077460B"/>
    <w:rsid w:val="007D61A8"/>
    <w:rsid w:val="007F316B"/>
    <w:rsid w:val="007F50E7"/>
    <w:rsid w:val="007F55ED"/>
    <w:rsid w:val="00861E69"/>
    <w:rsid w:val="0089489C"/>
    <w:rsid w:val="008B5312"/>
    <w:rsid w:val="008D3509"/>
    <w:rsid w:val="008E2B3B"/>
    <w:rsid w:val="00917A3B"/>
    <w:rsid w:val="00992E35"/>
    <w:rsid w:val="00A17D3B"/>
    <w:rsid w:val="00AF68E5"/>
    <w:rsid w:val="00B60E33"/>
    <w:rsid w:val="00B7393F"/>
    <w:rsid w:val="00B923A1"/>
    <w:rsid w:val="00BE5DC6"/>
    <w:rsid w:val="00BF4048"/>
    <w:rsid w:val="00C133F9"/>
    <w:rsid w:val="00C83FD0"/>
    <w:rsid w:val="00D21613"/>
    <w:rsid w:val="00DD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BBB9"/>
  <w15:chartTrackingRefBased/>
  <w15:docId w15:val="{EDB3647A-E07A-4DA3-A015-113E2BF9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F9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33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5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7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0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0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0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0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0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322</Words>
  <Characters>1661</Characters>
  <Application>Microsoft Office Word</Application>
  <DocSecurity>0</DocSecurity>
  <Lines>237</Lines>
  <Paragraphs>180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SUND - KU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Otte Andersen</dc:creator>
  <cp:keywords/>
  <dc:description/>
  <cp:lastModifiedBy>Toinét Cronjé</cp:lastModifiedBy>
  <cp:revision>5</cp:revision>
  <dcterms:created xsi:type="dcterms:W3CDTF">2022-01-27T14:05:00Z</dcterms:created>
  <dcterms:modified xsi:type="dcterms:W3CDTF">2022-01-29T21:28:00Z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