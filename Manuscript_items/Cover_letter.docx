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56D48407" wp14:editId="31D9E6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36333" cy="1053779"/>
            <wp:effectExtent l="0" t="0" r="1905" b="0"/>
            <wp:wrapNone/>
            <wp:docPr id="2" name="Picture 2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_logo_uk_v-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33" cy="1053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009E">
        <w:rPr>
          <w:rFonts w:ascii="Times New Roman" w:hAnsi="Times New Roman" w:cs="Times New Roman"/>
          <w:lang w:val="en-US"/>
        </w:rPr>
        <w:t>Tibor V. Varga, PhD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Assistant Professor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Section of Epidemiology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Department of Public Health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University of Copenhagen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>Tel: +4535327904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color w:val="44546A" w:themeColor="text2"/>
          <w:u w:val="single"/>
          <w:lang w:val="en-US"/>
        </w:rPr>
        <w:t>https://publichealth.ku.dk/about-the-department/section-epidemiology/</w:t>
      </w:r>
      <w:r w:rsidRPr="0040009E">
        <w:rPr>
          <w:rFonts w:ascii="Times New Roman" w:hAnsi="Times New Roman" w:cs="Times New Roman"/>
          <w:color w:val="44546A" w:themeColor="text2"/>
          <w:lang w:val="en-US"/>
        </w:rPr>
        <w:tab/>
      </w:r>
      <w:r w:rsidRPr="0040009E">
        <w:rPr>
          <w:rFonts w:ascii="Times New Roman" w:hAnsi="Times New Roman" w:cs="Times New Roman"/>
          <w:lang w:val="en-US"/>
        </w:rPr>
        <w:t xml:space="preserve">         </w:t>
      </w:r>
      <w:r w:rsidR="00F9072D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  <w:lang w:val="en-US"/>
        </w:rPr>
        <w:t>2</w:t>
      </w:r>
      <w:r w:rsidR="00F42F54">
        <w:rPr>
          <w:rFonts w:ascii="Times New Roman" w:hAnsi="Times New Roman" w:cs="Times New Roman"/>
          <w:lang w:val="en-US"/>
        </w:rPr>
        <w:t>0</w:t>
      </w:r>
      <w:r w:rsidRPr="0040009E">
        <w:rPr>
          <w:rFonts w:ascii="Times New Roman" w:hAnsi="Times New Roman" w:cs="Times New Roman"/>
          <w:vertAlign w:val="superscript"/>
          <w:lang w:val="en-US"/>
        </w:rPr>
        <w:t>th</w:t>
      </w:r>
      <w:r w:rsidRPr="004000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Jan</w:t>
      </w:r>
      <w:r w:rsidRPr="0040009E">
        <w:rPr>
          <w:rFonts w:ascii="Times New Roman" w:hAnsi="Times New Roman" w:cs="Times New Roman"/>
          <w:lang w:val="en-US"/>
        </w:rPr>
        <w:t>, 202</w:t>
      </w:r>
      <w:r>
        <w:rPr>
          <w:rFonts w:ascii="Times New Roman" w:hAnsi="Times New Roman" w:cs="Times New Roman"/>
          <w:lang w:val="en-US"/>
        </w:rPr>
        <w:t>2</w:t>
      </w:r>
    </w:p>
    <w:p w:rsidR="0040009E" w:rsidRPr="0040009E" w:rsidRDefault="0040009E" w:rsidP="00F9072D">
      <w:pPr>
        <w:spacing w:after="0"/>
        <w:rPr>
          <w:rFonts w:ascii="Times New Roman" w:hAnsi="Times New Roman" w:cs="Times New Roman"/>
          <w:lang w:val="en-US"/>
        </w:rPr>
      </w:pPr>
    </w:p>
    <w:p w:rsidR="0040009E" w:rsidRPr="00267F25" w:rsidRDefault="0040009E" w:rsidP="00F9072D">
      <w:pPr>
        <w:spacing w:after="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The Lancet</w:t>
      </w:r>
    </w:p>
    <w:p w:rsidR="0040009E" w:rsidRP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267F25">
        <w:rPr>
          <w:rFonts w:ascii="Times New Roman" w:hAnsi="Times New Roman" w:cs="Times New Roman"/>
          <w:lang w:val="en-GB"/>
        </w:rPr>
        <w:t>Re: Submission of “</w:t>
      </w:r>
      <w:r w:rsidRPr="0040009E">
        <w:rPr>
          <w:rFonts w:ascii="Times New Roman" w:hAnsi="Times New Roman" w:cs="Times New Roman"/>
          <w:b/>
          <w:lang w:val="en-GB"/>
        </w:rPr>
        <w:t>Are prognostic type 2 diabetes risk prediction algorithms racially biased?</w:t>
      </w:r>
      <w:r w:rsidRPr="00267F25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for The Lancet’s call for papers ‘</w:t>
      </w:r>
      <w:r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>
        <w:rPr>
          <w:rFonts w:ascii="Times New Roman" w:hAnsi="Times New Roman" w:cs="Times New Roman"/>
          <w:i/>
          <w:lang w:val="en-GB"/>
        </w:rPr>
        <w:t>’</w:t>
      </w:r>
    </w:p>
    <w:p w:rsidR="0040009E" w:rsidRPr="00267F25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>Dear Reviewing Editors,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40009E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0009E">
        <w:rPr>
          <w:rFonts w:ascii="Times New Roman" w:hAnsi="Times New Roman" w:cs="Times New Roman"/>
          <w:lang w:val="en-US"/>
        </w:rPr>
        <w:t xml:space="preserve">We are pleased to </w:t>
      </w:r>
      <w:r w:rsidR="00EA724F">
        <w:rPr>
          <w:rFonts w:ascii="Times New Roman" w:hAnsi="Times New Roman" w:cs="Times New Roman"/>
          <w:lang w:val="en-US"/>
        </w:rPr>
        <w:t>answer The Lancet’s call on “</w:t>
      </w:r>
      <w:r w:rsidR="00EA724F" w:rsidRPr="0040009E">
        <w:rPr>
          <w:rFonts w:ascii="Times New Roman" w:hAnsi="Times New Roman" w:cs="Times New Roman"/>
          <w:i/>
          <w:lang w:val="en-GB"/>
        </w:rPr>
        <w:t>Advancing racial and ethnic equity in science, medicine, and health</w:t>
      </w:r>
      <w:r w:rsidR="00EA724F">
        <w:rPr>
          <w:rFonts w:ascii="Times New Roman" w:hAnsi="Times New Roman" w:cs="Times New Roman"/>
          <w:lang w:val="en-US"/>
        </w:rPr>
        <w:t xml:space="preserve">”, by </w:t>
      </w:r>
      <w:r w:rsidRPr="0040009E">
        <w:rPr>
          <w:rFonts w:ascii="Times New Roman" w:hAnsi="Times New Roman" w:cs="Times New Roman"/>
          <w:lang w:val="en-US"/>
        </w:rPr>
        <w:t>submit</w:t>
      </w:r>
      <w:r w:rsidR="00EA724F">
        <w:rPr>
          <w:rFonts w:ascii="Times New Roman" w:hAnsi="Times New Roman" w:cs="Times New Roman"/>
          <w:lang w:val="en-US"/>
        </w:rPr>
        <w:t>ting</w:t>
      </w:r>
      <w:r w:rsidRPr="0040009E">
        <w:rPr>
          <w:rFonts w:ascii="Times New Roman" w:hAnsi="Times New Roman" w:cs="Times New Roman"/>
          <w:lang w:val="en-US"/>
        </w:rPr>
        <w:t xml:space="preserve"> our research paper reporting on </w:t>
      </w:r>
      <w:r w:rsidR="008C5D9A">
        <w:rPr>
          <w:rFonts w:ascii="Times New Roman" w:hAnsi="Times New Roman" w:cs="Times New Roman"/>
          <w:lang w:val="en-US"/>
        </w:rPr>
        <w:t xml:space="preserve">racial bias in </w:t>
      </w:r>
      <w:r w:rsidR="00AD42A3">
        <w:rPr>
          <w:rFonts w:ascii="Times New Roman" w:hAnsi="Times New Roman" w:cs="Times New Roman"/>
          <w:lang w:val="en-US"/>
        </w:rPr>
        <w:t xml:space="preserve">prognostic </w:t>
      </w:r>
      <w:r w:rsidR="008C5D9A">
        <w:rPr>
          <w:rFonts w:ascii="Times New Roman" w:hAnsi="Times New Roman" w:cs="Times New Roman"/>
          <w:lang w:val="en-US"/>
        </w:rPr>
        <w:t xml:space="preserve">type </w:t>
      </w:r>
      <w:proofErr w:type="gramStart"/>
      <w:r w:rsidR="008C5D9A">
        <w:rPr>
          <w:rFonts w:ascii="Times New Roman" w:hAnsi="Times New Roman" w:cs="Times New Roman"/>
          <w:lang w:val="en-US"/>
        </w:rPr>
        <w:t>2</w:t>
      </w:r>
      <w:proofErr w:type="gramEnd"/>
      <w:r w:rsidR="008C5D9A">
        <w:rPr>
          <w:rFonts w:ascii="Times New Roman" w:hAnsi="Times New Roman" w:cs="Times New Roman"/>
          <w:lang w:val="en-US"/>
        </w:rPr>
        <w:t xml:space="preserve"> diabetes prediction algorithms.</w:t>
      </w:r>
    </w:p>
    <w:p w:rsidR="00F9072D" w:rsidRP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F9072D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Briefly, despite the rising abundance of prediction models that aim to support health decision-making in terms of treatment and preventive measures, there is a paucity of evaluation of such decisive tools across different racial and ethnic groups. Using public</w:t>
      </w:r>
      <w:r w:rsidR="00A173EE">
        <w:rPr>
          <w:rFonts w:ascii="Times New Roman" w:hAnsi="Times New Roman" w:cs="Times New Roman"/>
          <w:lang w:val="en-GB"/>
        </w:rPr>
        <w:t>ly available</w:t>
      </w:r>
      <w:r>
        <w:rPr>
          <w:rFonts w:ascii="Times New Roman" w:hAnsi="Times New Roman" w:cs="Times New Roman"/>
          <w:lang w:val="en-GB"/>
        </w:rPr>
        <w:t xml:space="preserve"> nationwide data</w:t>
      </w:r>
      <w:r w:rsidR="00A173EE">
        <w:rPr>
          <w:rFonts w:ascii="Times New Roman" w:hAnsi="Times New Roman" w:cs="Times New Roman"/>
          <w:lang w:val="en-GB"/>
        </w:rPr>
        <w:t xml:space="preserve"> from the US</w:t>
      </w:r>
      <w:r>
        <w:rPr>
          <w:rFonts w:ascii="Times New Roman" w:hAnsi="Times New Roman" w:cs="Times New Roman"/>
          <w:lang w:val="en-GB"/>
        </w:rPr>
        <w:t xml:space="preserve">, </w:t>
      </w:r>
      <w:r w:rsidR="008C5D9A">
        <w:rPr>
          <w:rFonts w:ascii="Times New Roman" w:hAnsi="Times New Roman" w:cs="Times New Roman"/>
          <w:lang w:val="en-GB"/>
        </w:rPr>
        <w:t>we show that validated</w:t>
      </w:r>
      <w:r w:rsidR="00A173EE">
        <w:rPr>
          <w:rFonts w:ascii="Times New Roman" w:hAnsi="Times New Roman" w:cs="Times New Roman"/>
          <w:lang w:val="en-GB"/>
        </w:rPr>
        <w:t xml:space="preserve"> prognostic</w:t>
      </w:r>
      <w:r w:rsidR="008C5D9A">
        <w:rPr>
          <w:rFonts w:ascii="Times New Roman" w:hAnsi="Times New Roman" w:cs="Times New Roman"/>
          <w:lang w:val="en-GB"/>
        </w:rPr>
        <w:t xml:space="preserve"> </w:t>
      </w:r>
      <w:r w:rsidR="008C5D9A">
        <w:rPr>
          <w:rFonts w:ascii="Times New Roman" w:hAnsi="Times New Roman" w:cs="Times New Roman"/>
          <w:lang w:val="en-US"/>
        </w:rPr>
        <w:t xml:space="preserve">type 2 diabetes prediction algorithms published in the literature </w:t>
      </w:r>
      <w:r w:rsidR="00A173EE">
        <w:rPr>
          <w:rFonts w:ascii="Times New Roman" w:hAnsi="Times New Roman" w:cs="Times New Roman"/>
          <w:lang w:val="en-US"/>
        </w:rPr>
        <w:t>likely</w:t>
      </w:r>
      <w:r w:rsidR="008C5D9A">
        <w:rPr>
          <w:rFonts w:ascii="Times New Roman" w:hAnsi="Times New Roman" w:cs="Times New Roman"/>
          <w:lang w:val="en-US"/>
        </w:rPr>
        <w:t xml:space="preserve"> perform differentially across various racial groups. Specifically, our analysis show</w:t>
      </w:r>
      <w:r w:rsidR="00553051">
        <w:rPr>
          <w:rFonts w:ascii="Times New Roman" w:hAnsi="Times New Roman" w:cs="Times New Roman"/>
          <w:lang w:val="en-US"/>
        </w:rPr>
        <w:t>s</w:t>
      </w:r>
      <w:r w:rsidR="008C5D9A">
        <w:rPr>
          <w:rFonts w:ascii="Times New Roman" w:hAnsi="Times New Roman" w:cs="Times New Roman"/>
          <w:lang w:val="en-US"/>
        </w:rPr>
        <w:t xml:space="preserve"> that </w:t>
      </w:r>
      <w:r w:rsidR="00A173EE">
        <w:rPr>
          <w:rFonts w:ascii="Times New Roman" w:hAnsi="Times New Roman" w:cs="Times New Roman"/>
          <w:lang w:val="en-US"/>
        </w:rPr>
        <w:t>these</w:t>
      </w:r>
      <w:r w:rsidR="008C5D9A">
        <w:rPr>
          <w:rFonts w:ascii="Times New Roman" w:hAnsi="Times New Roman" w:cs="Times New Roman"/>
          <w:lang w:val="en-US"/>
        </w:rPr>
        <w:t xml:space="preserve"> algorithms </w:t>
      </w:r>
      <w:r>
        <w:rPr>
          <w:rFonts w:ascii="Times New Roman" w:hAnsi="Times New Roman" w:cs="Times New Roman"/>
          <w:lang w:val="en-US"/>
        </w:rPr>
        <w:t xml:space="preserve">tend to </w:t>
      </w:r>
      <w:r w:rsidR="008C5D9A">
        <w:rPr>
          <w:rFonts w:ascii="Times New Roman" w:hAnsi="Times New Roman" w:cs="Times New Roman"/>
          <w:lang w:val="en-US"/>
        </w:rPr>
        <w:t xml:space="preserve">overestimate the risk of type 2 diabetes within </w:t>
      </w:r>
      <w:r w:rsidR="00AD42A3">
        <w:rPr>
          <w:rFonts w:ascii="Times New Roman" w:hAnsi="Times New Roman" w:cs="Times New Roman"/>
          <w:lang w:val="en-US"/>
        </w:rPr>
        <w:t>non-Hispanic Whites, as the majority population,</w:t>
      </w:r>
      <w:r w:rsidR="008C5D9A">
        <w:rPr>
          <w:rFonts w:ascii="Times New Roman" w:hAnsi="Times New Roman" w:cs="Times New Roman"/>
          <w:lang w:val="en-US"/>
        </w:rPr>
        <w:t xml:space="preserve"> in the US, while they </w:t>
      </w:r>
      <w:r>
        <w:rPr>
          <w:rFonts w:ascii="Times New Roman" w:hAnsi="Times New Roman" w:cs="Times New Roman"/>
          <w:lang w:val="en-US"/>
        </w:rPr>
        <w:t>tend to</w:t>
      </w:r>
      <w:r w:rsidR="008C5D9A">
        <w:rPr>
          <w:rFonts w:ascii="Times New Roman" w:hAnsi="Times New Roman" w:cs="Times New Roman"/>
          <w:lang w:val="en-US"/>
        </w:rPr>
        <w:t xml:space="preserve"> underestimate this risk within</w:t>
      </w:r>
      <w:r w:rsidR="00553051">
        <w:rPr>
          <w:rFonts w:ascii="Times New Roman" w:hAnsi="Times New Roman" w:cs="Times New Roman"/>
          <w:lang w:val="en-US"/>
        </w:rPr>
        <w:t xml:space="preserve"> minority groups</w:t>
      </w:r>
      <w:r>
        <w:rPr>
          <w:rFonts w:ascii="Times New Roman" w:hAnsi="Times New Roman" w:cs="Times New Roman"/>
          <w:lang w:val="en-US"/>
        </w:rPr>
        <w:t>.</w:t>
      </w:r>
    </w:p>
    <w:p w:rsidR="00AD42A3" w:rsidRDefault="00AD42A3" w:rsidP="00AD42A3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EA724F" w:rsidRDefault="00EA724F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work, w</w:t>
      </w:r>
      <w:r w:rsidR="0040009E" w:rsidRPr="0040009E">
        <w:rPr>
          <w:rFonts w:ascii="Times New Roman" w:hAnsi="Times New Roman" w:cs="Times New Roman"/>
          <w:lang w:val="en-US"/>
        </w:rPr>
        <w:t xml:space="preserve">e undertook a comprehensive study </w:t>
      </w:r>
      <w:r w:rsidR="00F9072D">
        <w:rPr>
          <w:rFonts w:ascii="Times New Roman" w:hAnsi="Times New Roman" w:cs="Times New Roman"/>
          <w:lang w:val="en-US"/>
        </w:rPr>
        <w:t xml:space="preserve">addressing </w:t>
      </w:r>
      <w:r w:rsidR="00A173EE">
        <w:rPr>
          <w:rFonts w:ascii="Times New Roman" w:hAnsi="Times New Roman" w:cs="Times New Roman"/>
          <w:lang w:val="en-US"/>
        </w:rPr>
        <w:t>a key perspective</w:t>
      </w:r>
      <w:r w:rsidR="00F9072D">
        <w:rPr>
          <w:rFonts w:ascii="Times New Roman" w:hAnsi="Times New Roman" w:cs="Times New Roman"/>
          <w:lang w:val="en-US"/>
        </w:rPr>
        <w:t xml:space="preserve"> suggested for The Lancet’s special issue on racial and ethnic equity</w:t>
      </w:r>
      <w:r w:rsidR="00B15B6C">
        <w:rPr>
          <w:rFonts w:ascii="Times New Roman" w:hAnsi="Times New Roman" w:cs="Times New Roman"/>
          <w:lang w:val="en-US"/>
        </w:rPr>
        <w:t xml:space="preserve">. Namely, </w:t>
      </w:r>
      <w:r w:rsidR="00B15B6C" w:rsidRPr="00B15B6C">
        <w:rPr>
          <w:rFonts w:ascii="Times New Roman" w:hAnsi="Times New Roman" w:cs="Times New Roman"/>
          <w:i/>
          <w:lang w:val="en-US"/>
        </w:rPr>
        <w:t>we identified h</w:t>
      </w:r>
      <w:r w:rsidR="00F9072D" w:rsidRPr="00B15B6C">
        <w:rPr>
          <w:rFonts w:ascii="Times New Roman" w:hAnsi="Times New Roman" w:cs="Times New Roman"/>
          <w:i/>
          <w:lang w:val="en-US"/>
        </w:rPr>
        <w:t>ealthcare processes that perpetuate inequities wit</w:t>
      </w:r>
      <w:r w:rsidR="00B15B6C" w:rsidRPr="00B15B6C">
        <w:rPr>
          <w:rFonts w:ascii="Times New Roman" w:hAnsi="Times New Roman" w:cs="Times New Roman"/>
          <w:i/>
          <w:lang w:val="en-US"/>
        </w:rPr>
        <w:t>h concrete proposals for change</w:t>
      </w:r>
      <w:r w:rsidR="00B15B6C">
        <w:rPr>
          <w:rFonts w:ascii="Times New Roman" w:hAnsi="Times New Roman" w:cs="Times New Roman"/>
          <w:lang w:val="en-US"/>
        </w:rPr>
        <w:t xml:space="preserve">: we provided specific recommendations for investigators, journals, and policy makers to incorporate algorithmic fairness principles in model development, dissemination, and adoption. </w:t>
      </w:r>
      <w:r w:rsidR="00A173EE">
        <w:rPr>
          <w:rFonts w:ascii="Times New Roman" w:hAnsi="Times New Roman" w:cs="Times New Roman"/>
          <w:lang w:val="en-US"/>
        </w:rPr>
        <w:t xml:space="preserve">We are of the opinion that the enormous costs of type 2 diabetes and health inequities for economies (&gt;1 trillion USD in the US &amp; &gt;1 trillion EUR in the EU), represents a clear financial incentive </w:t>
      </w:r>
      <w:r w:rsidR="00621608">
        <w:rPr>
          <w:rFonts w:ascii="Times New Roman" w:hAnsi="Times New Roman" w:cs="Times New Roman"/>
          <w:lang w:val="en-US"/>
        </w:rPr>
        <w:t>for the adoption of fair prognostic models in hea</w:t>
      </w:r>
      <w:r w:rsidR="00A173EE">
        <w:rPr>
          <w:rFonts w:ascii="Times New Roman" w:hAnsi="Times New Roman" w:cs="Times New Roman"/>
          <w:lang w:val="en-US"/>
        </w:rPr>
        <w:t>lthcare; our study could be an important puzzle piece in this disruptive process.</w:t>
      </w:r>
      <w:bookmarkStart w:id="0" w:name="_GoBack"/>
      <w:bookmarkEnd w:id="0"/>
    </w:p>
    <w:p w:rsidR="00B15B6C" w:rsidRDefault="00B15B6C" w:rsidP="00B15B6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40009E" w:rsidRDefault="00F9072D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AD42A3">
        <w:rPr>
          <w:rFonts w:ascii="Times New Roman" w:hAnsi="Times New Roman" w:cs="Times New Roman"/>
          <w:lang w:val="en-US"/>
        </w:rPr>
        <w:t xml:space="preserve">We believe that our findings have the potential to instigate change in the </w:t>
      </w:r>
      <w:r w:rsidRPr="00AD42A3">
        <w:rPr>
          <w:rFonts w:ascii="Times New Roman" w:hAnsi="Times New Roman" w:cs="Times New Roman"/>
          <w:i/>
          <w:lang w:val="en-US"/>
        </w:rPr>
        <w:t>status quo</w:t>
      </w:r>
      <w:r w:rsidRPr="00AD42A3">
        <w:rPr>
          <w:rFonts w:ascii="Times New Roman" w:hAnsi="Times New Roman" w:cs="Times New Roman"/>
          <w:lang w:val="en-US"/>
        </w:rPr>
        <w:t xml:space="preserve">, and thus, this report is of high importance for </w:t>
      </w:r>
      <w:r w:rsidR="00EA724F">
        <w:rPr>
          <w:rFonts w:ascii="Times New Roman" w:hAnsi="Times New Roman" w:cs="Times New Roman"/>
          <w:lang w:val="en-US"/>
        </w:rPr>
        <w:t>the</w:t>
      </w:r>
      <w:r w:rsidR="00EA724F" w:rsidRPr="00AD42A3">
        <w:rPr>
          <w:rFonts w:ascii="Times New Roman" w:hAnsi="Times New Roman" w:cs="Times New Roman"/>
          <w:lang w:val="en-US"/>
        </w:rPr>
        <w:t xml:space="preserve"> </w:t>
      </w:r>
      <w:r w:rsidR="00EA724F">
        <w:rPr>
          <w:rFonts w:ascii="Times New Roman" w:hAnsi="Times New Roman" w:cs="Times New Roman"/>
          <w:lang w:val="en-US"/>
        </w:rPr>
        <w:t>J</w:t>
      </w:r>
      <w:r w:rsidRPr="00AD42A3">
        <w:rPr>
          <w:rFonts w:ascii="Times New Roman" w:hAnsi="Times New Roman" w:cs="Times New Roman"/>
          <w:lang w:val="en-US"/>
        </w:rPr>
        <w:t>ournal and its readership.</w:t>
      </w:r>
    </w:p>
    <w:p w:rsidR="00F54EB7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8C5D9A" w:rsidRPr="00B15B6C" w:rsidRDefault="00F54EB7" w:rsidP="00AD42A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declare no competing interests. All authors approve this submission for The Lancet’s call.</w:t>
      </w:r>
      <w:r w:rsidR="00B15B6C">
        <w:rPr>
          <w:rFonts w:ascii="Times New Roman" w:hAnsi="Times New Roman" w:cs="Times New Roman"/>
          <w:lang w:val="en-US"/>
        </w:rPr>
        <w:t xml:space="preserve"> </w:t>
      </w:r>
      <w:r w:rsidR="0040009E" w:rsidRPr="00267F25">
        <w:rPr>
          <w:rFonts w:ascii="Times New Roman" w:hAnsi="Times New Roman" w:cs="Times New Roman"/>
          <w:lang w:val="en-GB"/>
        </w:rPr>
        <w:t>We look forward to hearing from you.</w:t>
      </w:r>
    </w:p>
    <w:p w:rsidR="0040009E" w:rsidRDefault="0040009E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267F25">
        <w:rPr>
          <w:rFonts w:ascii="Times New Roman" w:hAnsi="Times New Roman" w:cs="Times New Roman"/>
          <w:lang w:val="en-GB"/>
        </w:rPr>
        <w:t xml:space="preserve"> </w:t>
      </w:r>
    </w:p>
    <w:p w:rsidR="008C5D9A" w:rsidRPr="00267F25" w:rsidRDefault="008C5D9A" w:rsidP="00F9072D">
      <w:pPr>
        <w:spacing w:after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Sincerely,</w:t>
      </w:r>
    </w:p>
    <w:p w:rsidR="0010529A" w:rsidRPr="00F9072D" w:rsidRDefault="0040009E" w:rsidP="00F9072D">
      <w:pPr>
        <w:spacing w:after="0"/>
        <w:rPr>
          <w:rFonts w:ascii="Times New Roman" w:hAnsi="Times New Roman" w:cs="Times New Roman"/>
          <w:i/>
          <w:iCs/>
          <w:lang w:val="en-GB"/>
        </w:rPr>
      </w:pPr>
      <w:r w:rsidRPr="00267F25">
        <w:rPr>
          <w:rFonts w:ascii="Times New Roman" w:hAnsi="Times New Roman" w:cs="Times New Roman"/>
          <w:i/>
          <w:iCs/>
          <w:lang w:val="en-GB"/>
        </w:rPr>
        <w:t>Tibor V. Varga, on behalf of all co-authors</w:t>
      </w:r>
    </w:p>
    <w:sectPr w:rsidR="0010529A" w:rsidRPr="00F9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30C24"/>
    <w:multiLevelType w:val="hybridMultilevel"/>
    <w:tmpl w:val="EFB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F54F4"/>
    <w:multiLevelType w:val="hybridMultilevel"/>
    <w:tmpl w:val="56CA048C"/>
    <w:lvl w:ilvl="0" w:tplc="A8C407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9A"/>
    <w:rsid w:val="000C0F3A"/>
    <w:rsid w:val="0010529A"/>
    <w:rsid w:val="0040009E"/>
    <w:rsid w:val="00505F35"/>
    <w:rsid w:val="00553051"/>
    <w:rsid w:val="00621608"/>
    <w:rsid w:val="008C5D9A"/>
    <w:rsid w:val="00A173EE"/>
    <w:rsid w:val="00AD42A3"/>
    <w:rsid w:val="00B15B6C"/>
    <w:rsid w:val="00BE3740"/>
    <w:rsid w:val="00E419C9"/>
    <w:rsid w:val="00EA724F"/>
    <w:rsid w:val="00F42F54"/>
    <w:rsid w:val="00F54EB7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0886D"/>
  <w15:chartTrackingRefBased/>
  <w15:docId w15:val="{2C567C70-BCB5-4285-917F-7BBDC72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4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358</Words>
  <Characters>2172</Characters>
  <Application>Microsoft Office Word</Application>
  <DocSecurity>0</DocSecurity>
  <Lines>48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V Varga</dc:creator>
  <cp:keywords/>
  <dc:description/>
  <cp:lastModifiedBy>Tibor V Varga</cp:lastModifiedBy>
  <cp:revision>9</cp:revision>
  <dcterms:created xsi:type="dcterms:W3CDTF">2022-01-20T11:56:00Z</dcterms:created>
  <dcterms:modified xsi:type="dcterms:W3CDTF">2022-01-28T09:49:00Z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