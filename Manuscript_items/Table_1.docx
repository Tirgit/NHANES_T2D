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-1116"/>
        <w:tblW w:w="16307" w:type="dxa"/>
        <w:tblLook w:val="04A0" w:firstRow="1" w:lastRow="0" w:firstColumn="1" w:lastColumn="0" w:noHBand="0" w:noVBand="1"/>
      </w:tblPr>
      <w:tblGrid>
        <w:gridCol w:w="2841"/>
        <w:gridCol w:w="1346"/>
        <w:gridCol w:w="1347"/>
        <w:gridCol w:w="1346"/>
        <w:gridCol w:w="1347"/>
        <w:gridCol w:w="1347"/>
        <w:gridCol w:w="1346"/>
        <w:gridCol w:w="1347"/>
        <w:gridCol w:w="1346"/>
        <w:gridCol w:w="1347"/>
        <w:gridCol w:w="1347"/>
      </w:tblGrid>
      <w:tr w:rsidR="00C133F9" w14:paraId="17CF0F8B" w14:textId="77777777" w:rsidTr="000C3B20">
        <w:tc>
          <w:tcPr>
            <w:tcW w:w="16307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ADE8F6" w14:textId="77777777" w:rsidR="00C133F9" w:rsidRPr="00FE239F" w:rsidRDefault="00C133F9" w:rsidP="000C3B20">
            <w:pPr>
              <w:tabs>
                <w:tab w:val="left" w:pos="2110"/>
              </w:tabs>
              <w:spacing w:after="0"/>
            </w:pPr>
            <w:r w:rsidRPr="00861E69">
              <w:rPr>
                <w:b/>
              </w:rPr>
              <w:t xml:space="preserve">Table </w:t>
            </w:r>
            <w:r w:rsidR="00061573">
              <w:rPr>
                <w:b/>
              </w:rPr>
              <w:t>1</w:t>
            </w:r>
            <w:r w:rsidRPr="00FE239F">
              <w:t xml:space="preserve">. Weighted descriptive characteristics of the total population </w:t>
            </w:r>
            <w:r w:rsidR="00861E69">
              <w:t>(N=24</w:t>
            </w:r>
            <w:r w:rsidR="008E2B3B">
              <w:t>,</w:t>
            </w:r>
            <w:r w:rsidR="00861E69">
              <w:t xml:space="preserve">022) </w:t>
            </w:r>
            <w:r w:rsidR="00061573">
              <w:t>by</w:t>
            </w:r>
            <w:r w:rsidR="00061573" w:rsidRPr="00FE239F">
              <w:t xml:space="preserve"> </w:t>
            </w:r>
            <w:r w:rsidRPr="00FE239F">
              <w:t>survey year</w:t>
            </w:r>
          </w:p>
        </w:tc>
      </w:tr>
      <w:tr w:rsidR="00C133F9" w:rsidRPr="00F64282" w14:paraId="76C8A760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7D9409B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3463AA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1999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844EBE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2001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771B424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2003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BCA889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2005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3E5F65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2007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2008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829704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2009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28C6395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2011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2012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793037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2013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DF7E66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2015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A4F143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2017</w:t>
            </w:r>
            <w:r w:rsidR="00275861" w:rsidRPr="000C3B20">
              <w:rPr>
                <w:b/>
                <w:sz w:val="20"/>
                <w:szCs w:val="20"/>
              </w:rPr>
              <w:t>–</w:t>
            </w:r>
            <w:r w:rsidRPr="000C3B20">
              <w:rPr>
                <w:b/>
                <w:sz w:val="20"/>
                <w:szCs w:val="20"/>
              </w:rPr>
              <w:t>2018</w:t>
            </w:r>
          </w:p>
        </w:tc>
      </w:tr>
      <w:tr w:rsidR="00C133F9" w:rsidRPr="00F64282" w14:paraId="30F51F1C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0AC9FCB3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N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1F0050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243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FFD47D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544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62B8DCD7" w14:textId="77777777" w:rsidR="00C133F9" w:rsidRPr="000C3B20" w:rsidRDefault="00C133F9" w:rsidP="000C3B20">
            <w:pPr>
              <w:tabs>
                <w:tab w:val="left" w:pos="871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295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8FD129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320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FC05AE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531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16BC3B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705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E3FB94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395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DB4311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506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4CCE838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303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3F59F8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</w:t>
            </w:r>
            <w:r w:rsidR="008E2B3B" w:rsidRPr="000C3B20">
              <w:rPr>
                <w:sz w:val="20"/>
                <w:szCs w:val="20"/>
              </w:rPr>
              <w:t>,</w:t>
            </w:r>
            <w:r w:rsidRPr="000C3B20">
              <w:rPr>
                <w:sz w:val="20"/>
                <w:szCs w:val="20"/>
              </w:rPr>
              <w:t>180</w:t>
            </w:r>
          </w:p>
        </w:tc>
      </w:tr>
      <w:tr w:rsidR="00C133F9" w:rsidRPr="00F64282" w14:paraId="21757B93" w14:textId="77777777" w:rsidTr="000C3B20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14:paraId="46B749C4" w14:textId="67355985" w:rsidR="00B923A1" w:rsidRPr="00B60E33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Age</w:t>
            </w:r>
            <w:r w:rsidR="00061573" w:rsidRPr="000C3B20">
              <w:rPr>
                <w:sz w:val="20"/>
                <w:szCs w:val="20"/>
              </w:rPr>
              <w:t>, years</w:t>
            </w:r>
            <w:r w:rsidRPr="000C3B2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095C0D2" w14:textId="2A65299D" w:rsidR="00B923A1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43.2 (16.8)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C12D8E3" w14:textId="6A3857FF" w:rsidR="0077460B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43.4 (18.8)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A173077" w14:textId="7D68809A" w:rsidR="0077460B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43.8 (17.0)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6AB2CD1" w14:textId="70927D76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E33F85" w14:textId="4E48AA0C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44.4 (17.0)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C0892E0" w14:textId="11603E42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44.7 (17.1)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FF7991B" w14:textId="43B17EAE" w:rsidR="00094AC8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45.1 (16.9)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8B972DA" w14:textId="71866E1C" w:rsidR="00B60E33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44.8 (17.4)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D78116C" w14:textId="6D304E98" w:rsidR="00B60E33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45.1 (17.2)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24162BC" w14:textId="5AA2C727" w:rsidR="00B60E33" w:rsidRPr="000C3B20" w:rsidRDefault="00C133F9" w:rsidP="00B60E33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45.4 (17.5)</w:t>
            </w:r>
          </w:p>
        </w:tc>
      </w:tr>
      <w:tr w:rsidR="00C133F9" w:rsidRPr="00F64282" w14:paraId="1AF1EAEC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3126F8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Female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C5BB6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749A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090A3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398D5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EF169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41B71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19649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4C50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77850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6E4BC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51.9</w:t>
            </w:r>
          </w:p>
        </w:tc>
      </w:tr>
      <w:tr w:rsidR="00C133F9" w:rsidRPr="00F64282" w14:paraId="729BBDA4" w14:textId="77777777" w:rsidTr="000C3B20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4DCE257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Ethnicity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88130B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F376D9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C743D3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25CDDB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6FB1950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0AB03E7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2659F36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63DAFCB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631E244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166317F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</w:p>
        </w:tc>
      </w:tr>
      <w:tr w:rsidR="00C133F9" w:rsidRPr="00F64282" w14:paraId="5FE8D3D4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5BC72507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 xml:space="preserve">Non-Hispanic </w:t>
            </w:r>
            <w:r w:rsidR="00275861" w:rsidRPr="000C3B20">
              <w:rPr>
                <w:sz w:val="20"/>
                <w:szCs w:val="20"/>
              </w:rPr>
              <w:t>Black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45F7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F8E4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732F0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F6D6A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7567D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10.6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E090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4E6FB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21D06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45978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1E27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11.2</w:t>
            </w:r>
          </w:p>
        </w:tc>
      </w:tr>
      <w:tr w:rsidR="00C133F9" w:rsidRPr="00F64282" w14:paraId="63B0C643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213508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Hispanic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3E1D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FCD14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12.1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F644A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5622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848DE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48EE5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A8EA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B0787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14.7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0B0DA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6B87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16.1</w:t>
            </w:r>
          </w:p>
        </w:tc>
      </w:tr>
      <w:tr w:rsidR="00C133F9" w:rsidRPr="00F64282" w14:paraId="232D9F43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0FB2E849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Non-Hispanic White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5FA3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71.1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DD8EBC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72.5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B9B25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FA962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72.1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604AD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4C63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D431B2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66.7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83691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66.5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63284B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63.4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0D7AD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62.6</w:t>
            </w:r>
          </w:p>
        </w:tc>
      </w:tr>
      <w:tr w:rsidR="00C133F9" w:rsidRPr="00F64282" w14:paraId="0E79613A" w14:textId="77777777" w:rsidTr="000C3B20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2843801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Other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4094E4E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4.1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B1DDB1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3369E5A8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09C26A4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183156F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1CD9EB1D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F1D87D1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7.6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5AF04B08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4F7B5BEE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4A829420" w14:textId="77777777" w:rsidR="00C133F9" w:rsidRPr="000C3B20" w:rsidRDefault="00C133F9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10.1</w:t>
            </w:r>
          </w:p>
        </w:tc>
      </w:tr>
      <w:tr w:rsidR="00A17D3B" w:rsidRPr="00F64282" w14:paraId="371869C6" w14:textId="77777777" w:rsidTr="000C3B20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61939A2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Current smoker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68CB65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F3BCCA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23.8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0425BF6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23.1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372CFC3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24.8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53D447A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20.6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11CDE00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2218713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19.3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1EBD254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19.4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594CC34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19.3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0EC5F7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</w:tr>
      <w:tr w:rsidR="00A17D3B" w:rsidRPr="00F64282" w14:paraId="3E03EF89" w14:textId="77777777" w:rsidTr="000C3B20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3E9E944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64ABC00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BF2FB5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52.3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3A17C9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53.4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053699D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51.5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1AB8517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56.4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C19972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57.8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CC855A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59.3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5C8A16F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58.2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8A0105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56.4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6F9EE6A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60.0</w:t>
            </w:r>
          </w:p>
        </w:tc>
      </w:tr>
      <w:tr w:rsidR="00A17D3B" w:rsidRPr="00F64282" w14:paraId="1FB285DF" w14:textId="77777777" w:rsidTr="000C3B20">
        <w:tc>
          <w:tcPr>
            <w:tcW w:w="2841" w:type="dxa"/>
            <w:tcBorders>
              <w:left w:val="nil"/>
              <w:bottom w:val="nil"/>
              <w:right w:val="nil"/>
            </w:tcBorders>
          </w:tcPr>
          <w:p w14:paraId="3809244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Family history of diabetes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1C1728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44.1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0553DB3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46.5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D0CD67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46.1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08B9F9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36.6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37773FE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33.1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74DB29C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32.0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16DDAAB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30.4</w:t>
            </w:r>
          </w:p>
        </w:tc>
        <w:tc>
          <w:tcPr>
            <w:tcW w:w="1346" w:type="dxa"/>
            <w:tcBorders>
              <w:left w:val="nil"/>
              <w:bottom w:val="nil"/>
              <w:right w:val="nil"/>
            </w:tcBorders>
            <w:vAlign w:val="center"/>
          </w:tcPr>
          <w:p w14:paraId="50EB84B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32.9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764EACC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36.9</w:t>
            </w:r>
          </w:p>
        </w:tc>
        <w:tc>
          <w:tcPr>
            <w:tcW w:w="1347" w:type="dxa"/>
            <w:tcBorders>
              <w:left w:val="nil"/>
              <w:bottom w:val="nil"/>
              <w:right w:val="nil"/>
            </w:tcBorders>
            <w:vAlign w:val="center"/>
          </w:tcPr>
          <w:p w14:paraId="434741C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41.6</w:t>
            </w:r>
          </w:p>
        </w:tc>
      </w:tr>
      <w:tr w:rsidR="00A17D3B" w:rsidRPr="00F64282" w14:paraId="43A7DA89" w14:textId="77777777" w:rsidTr="000C3B20">
        <w:tc>
          <w:tcPr>
            <w:tcW w:w="2841" w:type="dxa"/>
            <w:tcBorders>
              <w:top w:val="nil"/>
              <w:left w:val="nil"/>
              <w:right w:val="nil"/>
            </w:tcBorders>
          </w:tcPr>
          <w:p w14:paraId="1EC6800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402B238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51FDC8D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100F4DD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62A8B4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192EBA0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6.0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30A45D9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2CA72DA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4.4</w:t>
            </w:r>
          </w:p>
        </w:tc>
        <w:tc>
          <w:tcPr>
            <w:tcW w:w="1346" w:type="dxa"/>
            <w:tcBorders>
              <w:top w:val="nil"/>
              <w:left w:val="nil"/>
              <w:right w:val="nil"/>
            </w:tcBorders>
            <w:vAlign w:val="center"/>
          </w:tcPr>
          <w:p w14:paraId="248FBB5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91381C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top w:val="nil"/>
              <w:left w:val="nil"/>
              <w:right w:val="nil"/>
            </w:tcBorders>
            <w:vAlign w:val="center"/>
          </w:tcPr>
          <w:p w14:paraId="3C66827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5.7</w:t>
            </w:r>
          </w:p>
        </w:tc>
      </w:tr>
      <w:tr w:rsidR="00BF4048" w:rsidRPr="00F64282" w14:paraId="5B6E1F83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1EABCC67" w14:textId="77777777" w:rsidR="00BF4048" w:rsidRPr="000C3B20" w:rsidRDefault="00BF4048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Height</w:t>
            </w:r>
            <w:r w:rsidRPr="000C3B20">
              <w:rPr>
                <w:sz w:val="20"/>
                <w:szCs w:val="20"/>
              </w:rPr>
              <w:t xml:space="preserve">, </w:t>
            </w:r>
            <w:r w:rsidR="007F50E7" w:rsidRPr="000C3B20">
              <w:rPr>
                <w:sz w:val="20"/>
                <w:szCs w:val="20"/>
              </w:rPr>
              <w:t>c</w:t>
            </w:r>
            <w:r w:rsidRPr="000C3B20">
              <w:rPr>
                <w:sz w:val="20"/>
                <w:szCs w:val="20"/>
              </w:rPr>
              <w:t>m</w:t>
            </w:r>
          </w:p>
          <w:p w14:paraId="1977824E" w14:textId="3589418D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F6A43F9" w14:textId="77777777" w:rsidR="00BF4048" w:rsidRPr="000C3B20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(10.0)</w:t>
            </w:r>
          </w:p>
          <w:p w14:paraId="18CE9739" w14:textId="193826A6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7818694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(10.1)</w:t>
            </w:r>
          </w:p>
          <w:p w14:paraId="488C119D" w14:textId="1772C6F5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E40929A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169.9 (9.9)</w:t>
            </w:r>
          </w:p>
          <w:p w14:paraId="408C9ECF" w14:textId="58FEFA32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D443E9D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169.4 (10.1)</w:t>
            </w:r>
          </w:p>
          <w:p w14:paraId="6DB53ED1" w14:textId="5DDAA976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B6DEEE6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169.6 (10.2)</w:t>
            </w:r>
          </w:p>
          <w:p w14:paraId="5D37CD0A" w14:textId="25EC78EF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5FD3B0A0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169.2 (9.9)</w:t>
            </w:r>
          </w:p>
          <w:p w14:paraId="40C1CEE0" w14:textId="35FA7593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0.7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BCD2AAB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169.3 (10.1)</w:t>
            </w:r>
          </w:p>
          <w:p w14:paraId="662A43D6" w14:textId="5FA40E25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1BD83332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168.7 (9.9)</w:t>
            </w:r>
          </w:p>
          <w:p w14:paraId="7E79481F" w14:textId="02F4449C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E917639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168.4 (9.8)</w:t>
            </w:r>
          </w:p>
          <w:p w14:paraId="0DD0D63C" w14:textId="58715BFC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D85ABD0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168.3 (9.9)</w:t>
            </w:r>
          </w:p>
          <w:p w14:paraId="1FB770C6" w14:textId="627F01C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</w:tr>
      <w:tr w:rsidR="00A17D3B" w:rsidRPr="00F64282" w14:paraId="29B2D3AD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3A5B2CB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  <w:vertAlign w:val="superscript"/>
              </w:rPr>
            </w:pPr>
            <w:r w:rsidRPr="000C3B20">
              <w:rPr>
                <w:b/>
                <w:sz w:val="20"/>
                <w:szCs w:val="20"/>
              </w:rPr>
              <w:t>Body mass index</w:t>
            </w:r>
            <w:r w:rsidRPr="000C3B20">
              <w:rPr>
                <w:sz w:val="20"/>
                <w:szCs w:val="20"/>
              </w:rPr>
              <w:t>, kg/m</w:t>
            </w:r>
            <w:r w:rsidRPr="000C3B20">
              <w:rPr>
                <w:sz w:val="20"/>
                <w:szCs w:val="20"/>
                <w:vertAlign w:val="superscript"/>
              </w:rPr>
              <w:t>2</w:t>
            </w:r>
          </w:p>
          <w:p w14:paraId="2ABBDEA6" w14:textId="3197AEB0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05F5936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27.3 (5.9)</w:t>
            </w:r>
          </w:p>
          <w:p w14:paraId="04595C07" w14:textId="57A5CC1A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1.0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21A0CD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27.7 (6.2)</w:t>
            </w:r>
          </w:p>
          <w:p w14:paraId="732C2439" w14:textId="2AF7E7F5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1D0E457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28.0 (6.2)</w:t>
            </w:r>
          </w:p>
          <w:p w14:paraId="7F769AEF" w14:textId="3A7F6EC1" w:rsidR="0077460B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3824796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28.3 (6.9)</w:t>
            </w:r>
          </w:p>
          <w:p w14:paraId="0422C953" w14:textId="1C0C0B52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4F9ABF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27.8 (6.0)</w:t>
            </w:r>
          </w:p>
          <w:p w14:paraId="45922A6D" w14:textId="1ECA6D87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8B31BC2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28.4 (6.6)</w:t>
            </w:r>
          </w:p>
          <w:p w14:paraId="1372770F" w14:textId="36F44873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0.9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5861575B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28.2 (6.3)</w:t>
            </w:r>
          </w:p>
          <w:p w14:paraId="294E3DA9" w14:textId="0550C158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37371F1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28.7 (7.3)</w:t>
            </w:r>
          </w:p>
          <w:p w14:paraId="39A0539D" w14:textId="73BF2977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06B6FB3C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28.9 (6.9)</w:t>
            </w:r>
          </w:p>
          <w:p w14:paraId="56B471FE" w14:textId="00758F83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00F4ABA6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28.9 (6.9)</w:t>
            </w:r>
          </w:p>
          <w:p w14:paraId="638613CF" w14:textId="5CF0265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</w:tr>
      <w:tr w:rsidR="00BF4048" w:rsidRPr="00F64282" w14:paraId="192B35EE" w14:textId="77777777" w:rsidTr="000C3B20">
        <w:tc>
          <w:tcPr>
            <w:tcW w:w="2841" w:type="dxa"/>
            <w:tcBorders>
              <w:left w:val="nil"/>
              <w:right w:val="nil"/>
            </w:tcBorders>
          </w:tcPr>
          <w:p w14:paraId="5BEE130F" w14:textId="77777777" w:rsidR="00BF4048" w:rsidRPr="000C3B20" w:rsidRDefault="00BF4048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Waist circumference</w:t>
            </w:r>
            <w:r w:rsidRPr="000C3B20">
              <w:rPr>
                <w:sz w:val="20"/>
                <w:szCs w:val="20"/>
              </w:rPr>
              <w:t>, cm</w:t>
            </w:r>
          </w:p>
          <w:p w14:paraId="4C6F67C4" w14:textId="0844B5FE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4A6FB0C8" w14:textId="77777777" w:rsidR="00BF4048" w:rsidRPr="000C3B20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93.6 (15.5)</w:t>
            </w:r>
          </w:p>
          <w:p w14:paraId="68ECB4D3" w14:textId="117D3D77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71CC6A00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94.8 (15.2)</w:t>
            </w:r>
          </w:p>
          <w:p w14:paraId="5BE1EEB3" w14:textId="367386EB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418329F1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96.4 (15.4)</w:t>
            </w:r>
          </w:p>
          <w:p w14:paraId="058F2006" w14:textId="2F24E0EF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670EC88B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96.7 (16.4)</w:t>
            </w:r>
          </w:p>
          <w:p w14:paraId="5ECC353C" w14:textId="41E5DDA8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FD5FCD1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95.8 (15.1)</w:t>
            </w:r>
          </w:p>
          <w:p w14:paraId="5B231B55" w14:textId="0F0DCC04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19DB9A9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97.1 (15.9)</w:t>
            </w:r>
          </w:p>
          <w:p w14:paraId="6CDC723B" w14:textId="60EAC481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4.2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45B4FC1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97.3 (15.6)</w:t>
            </w:r>
          </w:p>
          <w:p w14:paraId="60171FEB" w14:textId="2DA02C0C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4.8</w:t>
            </w:r>
          </w:p>
        </w:tc>
        <w:tc>
          <w:tcPr>
            <w:tcW w:w="1346" w:type="dxa"/>
            <w:tcBorders>
              <w:left w:val="nil"/>
              <w:right w:val="nil"/>
            </w:tcBorders>
            <w:vAlign w:val="center"/>
          </w:tcPr>
          <w:p w14:paraId="22C6A096" w14:textId="77777777" w:rsidR="00BF4048" w:rsidRDefault="007F50E7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97.9 (</w:t>
            </w:r>
            <w:r w:rsidR="00B923A1" w:rsidRPr="000C3B20">
              <w:rPr>
                <w:sz w:val="20"/>
                <w:szCs w:val="20"/>
              </w:rPr>
              <w:t>16.6)</w:t>
            </w:r>
          </w:p>
          <w:p w14:paraId="72305628" w14:textId="0571F998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18BA17F5" w14:textId="77777777" w:rsidR="00BF4048" w:rsidRDefault="00B923A1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98.9 (16.8)</w:t>
            </w:r>
          </w:p>
          <w:p w14:paraId="436629ED" w14:textId="468C7D3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left w:val="nil"/>
              <w:right w:val="nil"/>
            </w:tcBorders>
            <w:vAlign w:val="center"/>
          </w:tcPr>
          <w:p w14:paraId="41A642D0" w14:textId="77777777" w:rsidR="00BF4048" w:rsidRDefault="00B923A1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98.2 (16.4)</w:t>
            </w:r>
          </w:p>
          <w:p w14:paraId="41634A6E" w14:textId="1872EC81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5.7</w:t>
            </w:r>
          </w:p>
        </w:tc>
      </w:tr>
      <w:tr w:rsidR="00A17D3B" w:rsidRPr="00F64282" w14:paraId="74BE5E4A" w14:textId="77777777" w:rsidTr="000C3B20">
        <w:tc>
          <w:tcPr>
            <w:tcW w:w="2841" w:type="dxa"/>
            <w:tcBorders>
              <w:left w:val="nil"/>
              <w:bottom w:val="single" w:sz="4" w:space="0" w:color="auto"/>
              <w:right w:val="nil"/>
            </w:tcBorders>
          </w:tcPr>
          <w:p w14:paraId="31C49ED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Fasting glucose</w:t>
            </w:r>
            <w:r w:rsidRPr="000C3B20">
              <w:rPr>
                <w:sz w:val="20"/>
                <w:szCs w:val="20"/>
              </w:rPr>
              <w:t xml:space="preserve">, mmol/L </w:t>
            </w:r>
          </w:p>
          <w:p w14:paraId="29C0A861" w14:textId="313F0629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E20204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085E90" w14:textId="63CB3F19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6.6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0ADE392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(1.1)</w:t>
            </w:r>
          </w:p>
          <w:p w14:paraId="5F20A589" w14:textId="2582B55E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6.6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2866BE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(0.8)</w:t>
            </w:r>
          </w:p>
          <w:p w14:paraId="027B4FD7" w14:textId="4B2781EA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5.5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F661A8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4FB2A121" w14:textId="374E0C35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6.4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D1D4B6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5.1 (0.8)</w:t>
            </w:r>
          </w:p>
          <w:p w14:paraId="12DC4769" w14:textId="3B4A9E57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7A8378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(1.0)</w:t>
            </w:r>
          </w:p>
          <w:p w14:paraId="27AC3826" w14:textId="3F54718A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0121690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5.2 (0.9)</w:t>
            </w:r>
          </w:p>
          <w:p w14:paraId="14F2DBB4" w14:textId="6D8C97CE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7.5</w:t>
            </w:r>
          </w:p>
        </w:tc>
        <w:tc>
          <w:tcPr>
            <w:tcW w:w="1346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89398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5.3 (0.9)</w:t>
            </w:r>
          </w:p>
          <w:p w14:paraId="43E35052" w14:textId="2EA0F4F2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4C7B83BD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5.3 (1.0)</w:t>
            </w:r>
          </w:p>
          <w:p w14:paraId="028D4205" w14:textId="4C0423A7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57C853BB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5.3 (0.8)</w:t>
            </w:r>
          </w:p>
          <w:p w14:paraId="002A6055" w14:textId="7ABDCC51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</w:tr>
      <w:tr w:rsidR="00A17D3B" w:rsidRPr="00F64282" w14:paraId="1BAF6A44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63443A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Hypertension</w:t>
            </w:r>
            <w:r w:rsidR="003D1B97"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504C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6658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42.0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2785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39.0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E04CB9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C0CE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B6EC0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35.3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88BB2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38.8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80AA7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37.6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17CB1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36.9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D78FA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39.7</w:t>
            </w:r>
          </w:p>
        </w:tc>
      </w:tr>
      <w:tr w:rsidR="00A17D3B" w:rsidRPr="00F64282" w14:paraId="09E2192B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338C6FB2" w14:textId="5E65A284" w:rsidR="000C3B20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Systolic BP</w:t>
            </w:r>
            <w:r w:rsidRPr="000C3B20">
              <w:rPr>
                <w:sz w:val="20"/>
                <w:szCs w:val="20"/>
              </w:rPr>
              <w:t>, mmHg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5D3F6" w14:textId="70F697B5" w:rsidR="000C3B20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121.3 (17.7)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C1451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121.9 (18.6)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4F44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121.2 (18.2)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B141E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120.9 (17.0)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5F86B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119.1 (16.0)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BFB65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118.2 (15.7)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C38A6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120.0 (16.2)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A1D7A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119.7 (16.4)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BF98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121.7 (16.3)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00058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121.5 (17.4)</w:t>
            </w:r>
          </w:p>
        </w:tc>
      </w:tr>
      <w:tr w:rsidR="00A17D3B" w:rsidRPr="00F64282" w14:paraId="7DF1605B" w14:textId="77777777" w:rsidTr="000C3B20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78D52" w14:textId="263FE2D1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Diastolic BP</w:t>
            </w:r>
            <w:bookmarkStart w:id="0" w:name="_GoBack"/>
            <w:bookmarkEnd w:id="0"/>
            <w:r w:rsidRPr="000C3B20">
              <w:rPr>
                <w:sz w:val="20"/>
                <w:szCs w:val="20"/>
              </w:rPr>
              <w:t>, mmHg</w:t>
            </w:r>
          </w:p>
          <w:p w14:paraId="41EC2E69" w14:textId="12E6F501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C35F1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(11.9)</w:t>
            </w:r>
          </w:p>
          <w:p w14:paraId="1CBD36EE" w14:textId="11121D04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3.1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CB8437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72.3 (11.9)</w:t>
            </w:r>
          </w:p>
          <w:p w14:paraId="21F11890" w14:textId="3BEC8388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4.6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1D359C3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(12.7)</w:t>
            </w:r>
          </w:p>
          <w:p w14:paraId="39480675" w14:textId="015E0DC2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5C4FF6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68.6 (12.5)</w:t>
            </w:r>
          </w:p>
          <w:p w14:paraId="1B2C8E8C" w14:textId="0B7936F1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FD57EB5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69.3 (11.8)</w:t>
            </w:r>
          </w:p>
          <w:p w14:paraId="176554BF" w14:textId="5BDCFDA2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DB4223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2570EC98" w14:textId="6BDB8DE9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8E939E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70.4 (11.9)</w:t>
            </w:r>
          </w:p>
          <w:p w14:paraId="78314873" w14:textId="62436DE2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0A265E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68.2 (11.9)</w:t>
            </w:r>
          </w:p>
          <w:p w14:paraId="15B55DB0" w14:textId="31C30ACE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8C2D20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69.0 (11.5)</w:t>
            </w:r>
          </w:p>
          <w:p w14:paraId="69D7F0CB" w14:textId="186B7337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72C5B7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72.2 (11.4)</w:t>
            </w:r>
          </w:p>
          <w:p w14:paraId="1C3D7D01" w14:textId="04074CA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5.3</w:t>
            </w:r>
          </w:p>
        </w:tc>
      </w:tr>
      <w:tr w:rsidR="00A17D3B" w:rsidRPr="00F64282" w14:paraId="69C34864" w14:textId="77777777" w:rsidTr="000C3B20">
        <w:tc>
          <w:tcPr>
            <w:tcW w:w="28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0A90D3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BP medication use</w:t>
            </w:r>
            <w:r w:rsidRPr="000C3B20">
              <w:rPr>
                <w:sz w:val="20"/>
                <w:szCs w:val="20"/>
              </w:rPr>
              <w:t>, %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62BB9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13.4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6C3F1B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15.4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61BD89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16.5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51B33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17.0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3FC1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19.0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FB25C0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19.2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E3E221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21.7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C6712B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20.0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945B14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18.5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AFA11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18.2</w:t>
            </w:r>
          </w:p>
        </w:tc>
      </w:tr>
      <w:tr w:rsidR="00A17D3B" w:rsidRPr="00F64282" w14:paraId="35A6B8B7" w14:textId="77777777" w:rsidTr="000C3B20">
        <w:tc>
          <w:tcPr>
            <w:tcW w:w="28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D132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7946516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83.9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F6AD05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82.0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C588337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81.2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EAC1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79.3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E049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78.4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6D3F5B2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78.6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856E7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74.9</w:t>
            </w: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EC1CBA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76.4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E1706AD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77.1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680578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76.7</w:t>
            </w:r>
          </w:p>
        </w:tc>
      </w:tr>
      <w:tr w:rsidR="00A17D3B" w:rsidRPr="00F64282" w14:paraId="08C563A8" w14:textId="77777777" w:rsidTr="000C3B20">
        <w:tc>
          <w:tcPr>
            <w:tcW w:w="284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39E09BC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HDL-C</w:t>
            </w:r>
            <w:r w:rsidRPr="000C3B20">
              <w:rPr>
                <w:sz w:val="20"/>
                <w:szCs w:val="20"/>
              </w:rPr>
              <w:t>, mmol/L</w:t>
            </w:r>
          </w:p>
          <w:p w14:paraId="58092270" w14:textId="24CF7385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A29AAF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717B1A58" w14:textId="4A985D0E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6.7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824314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1.3 (0.4)</w:t>
            </w:r>
          </w:p>
          <w:p w14:paraId="1AAEA53F" w14:textId="4AF3341E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F9A848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9061E5B" w14:textId="5A74A79C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665B3DD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AC752F0" w14:textId="7B26BD2C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95BE24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0BC59EC7" w14:textId="5025DCF4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6.1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D260320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768E6C0" w14:textId="708DE74B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5.1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DEAA623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4E691EE7" w14:textId="44759009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BE0A768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31D364E0" w14:textId="0E2708B4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64D3E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1.5 (0.5)</w:t>
            </w:r>
          </w:p>
          <w:p w14:paraId="15D1C0DE" w14:textId="47A5D590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6.3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856469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1.4 (0.4)</w:t>
            </w:r>
          </w:p>
          <w:p w14:paraId="2AE0AFCF" w14:textId="7818BD22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5.9</w:t>
            </w:r>
          </w:p>
        </w:tc>
      </w:tr>
      <w:tr w:rsidR="00A17D3B" w:rsidRPr="00F64282" w14:paraId="54FA540B" w14:textId="77777777" w:rsidTr="000C3B20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192A80E4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rPr>
                <w:sz w:val="20"/>
                <w:szCs w:val="20"/>
              </w:rPr>
            </w:pPr>
            <w:r w:rsidRPr="000C3B20">
              <w:rPr>
                <w:b/>
                <w:sz w:val="20"/>
                <w:szCs w:val="20"/>
              </w:rPr>
              <w:t>Triglycerides</w:t>
            </w:r>
            <w:r w:rsidR="003D1B97" w:rsidRPr="000C3B20">
              <w:rPr>
                <w:sz w:val="20"/>
                <w:szCs w:val="20"/>
              </w:rPr>
              <w:t xml:space="preserve">, </w:t>
            </w:r>
            <w:commentRangeStart w:id="1"/>
            <w:r w:rsidR="003D1B97" w:rsidRPr="000C3B20">
              <w:rPr>
                <w:sz w:val="20"/>
                <w:szCs w:val="20"/>
              </w:rPr>
              <w:t>l</w:t>
            </w:r>
            <w:r w:rsidRPr="000C3B20">
              <w:rPr>
                <w:sz w:val="20"/>
                <w:szCs w:val="20"/>
              </w:rPr>
              <w:t>n(mmol/L)</w:t>
            </w:r>
            <w:commentRangeEnd w:id="1"/>
            <w:r w:rsidR="00BF4048" w:rsidRPr="000C3B20">
              <w:rPr>
                <w:rStyle w:val="CommentReference"/>
                <w:sz w:val="20"/>
                <w:szCs w:val="20"/>
              </w:rPr>
              <w:commentReference w:id="1"/>
            </w:r>
          </w:p>
          <w:p w14:paraId="178CD423" w14:textId="344EDA69" w:rsidR="000C3B20" w:rsidRPr="000C3B20" w:rsidRDefault="000C3B20" w:rsidP="000C3B20">
            <w:pPr>
              <w:tabs>
                <w:tab w:val="left" w:pos="2110"/>
              </w:tabs>
              <w:spacing w:after="0"/>
              <w:rPr>
                <w:b/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Missing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34C43B" w14:textId="77777777" w:rsidR="00A17D3B" w:rsidRPr="000C3B20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(0.5)</w:t>
            </w:r>
          </w:p>
          <w:p w14:paraId="10B30DB9" w14:textId="5420E2FE" w:rsidR="000C3B20" w:rsidRPr="000C3B20" w:rsidRDefault="000C3B20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6.9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04345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40221EDD" w14:textId="43645228" w:rsidR="0077460B" w:rsidRPr="000C3B20" w:rsidRDefault="0077460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A757A6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0.3 (0.6)</w:t>
            </w:r>
          </w:p>
          <w:p w14:paraId="7806E803" w14:textId="0FB7A1F4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5.4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17B2CF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3BFFB23A" w14:textId="700B0206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6.5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B77308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(0.6)</w:t>
            </w:r>
          </w:p>
          <w:p w14:paraId="5B652DB7" w14:textId="7F7A3ABA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B5B7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5397ACBB" w14:textId="6D2036D0" w:rsidR="00094AC8" w:rsidRPr="000C3B20" w:rsidRDefault="00094AC8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5.2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05DC0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0.2 (0.5)</w:t>
            </w:r>
          </w:p>
          <w:p w14:paraId="7CCA674F" w14:textId="57365079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6.9</w:t>
            </w:r>
          </w:p>
        </w:tc>
        <w:tc>
          <w:tcPr>
            <w:tcW w:w="13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901B1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0.0 (0.6)</w:t>
            </w:r>
          </w:p>
          <w:p w14:paraId="7BEA38AF" w14:textId="573835E8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4.7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3A6FC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0.0 (0.6)</w:t>
            </w:r>
          </w:p>
          <w:p w14:paraId="638D7C7F" w14:textId="3B668B4D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13.8</w:t>
            </w:r>
          </w:p>
        </w:tc>
        <w:tc>
          <w:tcPr>
            <w:tcW w:w="134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85FDA" w14:textId="77777777" w:rsidR="00A17D3B" w:rsidRDefault="00A17D3B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 w:rsidRPr="000C3B20">
              <w:rPr>
                <w:sz w:val="20"/>
                <w:szCs w:val="20"/>
              </w:rPr>
              <w:t>0.0 (0.6)</w:t>
            </w:r>
          </w:p>
          <w:p w14:paraId="45EDF5C5" w14:textId="1D29AC19" w:rsidR="00B60E33" w:rsidRPr="000C3B20" w:rsidRDefault="00B60E33" w:rsidP="000C3B20">
            <w:pPr>
              <w:tabs>
                <w:tab w:val="left" w:pos="2110"/>
              </w:tabs>
              <w:spacing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6.2</w:t>
            </w:r>
          </w:p>
        </w:tc>
      </w:tr>
      <w:tr w:rsidR="00A17D3B" w14:paraId="78DC0BB7" w14:textId="77777777" w:rsidTr="000C3B20">
        <w:tc>
          <w:tcPr>
            <w:tcW w:w="16307" w:type="dxa"/>
            <w:gridSpan w:val="11"/>
            <w:tcBorders>
              <w:left w:val="nil"/>
              <w:right w:val="nil"/>
            </w:tcBorders>
          </w:tcPr>
          <w:p w14:paraId="2276FCCB" w14:textId="77777777" w:rsidR="00A17D3B" w:rsidRPr="0077460B" w:rsidRDefault="00A17D3B" w:rsidP="000C3B20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7460B">
              <w:rPr>
                <w:sz w:val="18"/>
              </w:rPr>
              <w:t>Data displayed as mean (standard deviation).</w:t>
            </w:r>
          </w:p>
          <w:p w14:paraId="49CCC692" w14:textId="77777777" w:rsidR="00A17D3B" w:rsidRPr="0077460B" w:rsidRDefault="00A17D3B" w:rsidP="000C3B20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7460B">
              <w:rPr>
                <w:sz w:val="18"/>
              </w:rPr>
              <w:t>Abbreviations: HDL-C: high-density lipoprotein cholesterol, BP: blood pressure.</w:t>
            </w:r>
          </w:p>
          <w:p w14:paraId="4FEAAC2D" w14:textId="77777777" w:rsidR="00A17D3B" w:rsidRPr="0077460B" w:rsidRDefault="00A17D3B" w:rsidP="000C3B20">
            <w:pPr>
              <w:tabs>
                <w:tab w:val="left" w:pos="2110"/>
              </w:tabs>
              <w:spacing w:after="0"/>
              <w:rPr>
                <w:sz w:val="18"/>
              </w:rPr>
            </w:pPr>
            <w:r w:rsidRPr="0077460B">
              <w:rPr>
                <w:sz w:val="18"/>
              </w:rPr>
              <w:t>NHANES fasting survey weights were used to estimate weighted means and variances.</w:t>
            </w:r>
          </w:p>
        </w:tc>
      </w:tr>
    </w:tbl>
    <w:p w14:paraId="2CBA75BA" w14:textId="77777777" w:rsidR="00C133F9" w:rsidRDefault="00C133F9" w:rsidP="00C133F9"/>
    <w:p w14:paraId="084318FF" w14:textId="77777777" w:rsidR="00DD76E3" w:rsidRDefault="00DD76E3"/>
    <w:sectPr w:rsidR="00DD76E3" w:rsidSect="00C133F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Toinét Cronjé" w:date="2022-01-21T14:48:00Z" w:initials="TC">
    <w:p w14:paraId="39200700" w14:textId="77777777" w:rsidR="00BF4048" w:rsidRDefault="00BF4048">
      <w:pPr>
        <w:pStyle w:val="CommentText"/>
      </w:pPr>
      <w:r>
        <w:rPr>
          <w:rStyle w:val="CommentReference"/>
        </w:rPr>
        <w:annotationRef/>
      </w:r>
      <w:r>
        <w:t xml:space="preserve">Is this also log transformed in the models? If not, I would use untransformed here – the N is big enough for us to use parametric summary measures regardless?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920070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Toinét Cronjé">
    <w15:presenceInfo w15:providerId="AD" w15:userId="S-1-5-21-1111707740-1469251426-2251862497-46991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3F9"/>
    <w:rsid w:val="00061573"/>
    <w:rsid w:val="00094AC8"/>
    <w:rsid w:val="000C3B20"/>
    <w:rsid w:val="00223A0D"/>
    <w:rsid w:val="00275861"/>
    <w:rsid w:val="003D1B97"/>
    <w:rsid w:val="0077460B"/>
    <w:rsid w:val="007F50E7"/>
    <w:rsid w:val="007F55ED"/>
    <w:rsid w:val="00861E69"/>
    <w:rsid w:val="008D3509"/>
    <w:rsid w:val="008E2B3B"/>
    <w:rsid w:val="00917A3B"/>
    <w:rsid w:val="00992E35"/>
    <w:rsid w:val="00A17D3B"/>
    <w:rsid w:val="00B60E33"/>
    <w:rsid w:val="00B7393F"/>
    <w:rsid w:val="00B923A1"/>
    <w:rsid w:val="00BF4048"/>
    <w:rsid w:val="00C133F9"/>
    <w:rsid w:val="00C83FD0"/>
    <w:rsid w:val="00DD7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3BBB9"/>
  <w15:chartTrackingRefBased/>
  <w15:docId w15:val="{EDB3647A-E07A-4DA3-A015-113E2BF9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3F9"/>
    <w:pPr>
      <w:spacing w:after="20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133F9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6157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57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F40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404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40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404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F404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504</Words>
  <Characters>2302</Characters>
  <Application>Microsoft Office Word</Application>
  <DocSecurity>0</DocSecurity>
  <Lines>383</Lines>
  <Paragraphs>400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SUND - KU</Company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Thea Otte Andersen</dc:creator>
  <cp:keywords/>
  <dc:description/>
  <cp:lastModifiedBy>Alexandros Katsiferis</cp:lastModifiedBy>
  <cp:revision>12</cp:revision>
  <dcterms:created xsi:type="dcterms:W3CDTF">2022-01-19T14:17:00Z</dcterms:created>
  <dcterms:modified xsi:type="dcterms:W3CDTF">2022-01-22T16:15:00Z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</Properties>
</file>